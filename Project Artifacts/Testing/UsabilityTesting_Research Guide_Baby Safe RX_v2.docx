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7B04C" w14:textId="07A34615" w:rsidR="00766639" w:rsidRDefault="00117E6C" w:rsidP="00766639">
      <w:r w:rsidRPr="00766639">
        <w:rPr>
          <w:noProof/>
          <w:color w:val="595959" w:themeColor="text1" w:themeTint="A6"/>
        </w:rPr>
        <mc:AlternateContent>
          <mc:Choice Requires="wps">
            <w:drawing>
              <wp:anchor distT="0" distB="0" distL="114300" distR="114300" simplePos="0" relativeHeight="251656192" behindDoc="0" locked="0" layoutInCell="1" allowOverlap="1" wp14:anchorId="0187B0EF" wp14:editId="6D86C572">
                <wp:simplePos x="0" y="0"/>
                <wp:positionH relativeFrom="column">
                  <wp:posOffset>409575</wp:posOffset>
                </wp:positionH>
                <wp:positionV relativeFrom="paragraph">
                  <wp:posOffset>190500</wp:posOffset>
                </wp:positionV>
                <wp:extent cx="5600700" cy="1828800"/>
                <wp:effectExtent l="0" t="0" r="12700" b="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18288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87B0FE" w14:textId="15B33697" w:rsidR="00811C86" w:rsidRPr="00913C25" w:rsidRDefault="00811C86" w:rsidP="00913C25">
                            <w:pPr>
                              <w:rPr>
                                <w:rFonts w:ascii="Calibri Light" w:hAnsi="Calibri Light"/>
                                <w:b/>
                                <w:color w:val="2E74B5" w:themeColor="accent1" w:themeShade="BF"/>
                                <w:sz w:val="36"/>
                              </w:rPr>
                            </w:pPr>
                          </w:p>
                          <w:p w14:paraId="0187B0FF" w14:textId="74BFBDBD" w:rsidR="00811C86" w:rsidRDefault="00C61CF1" w:rsidP="00766639">
                            <w:r>
                              <w:t>Research Guide</w:t>
                            </w:r>
                          </w:p>
                          <w:p w14:paraId="0187B100" w14:textId="77777777" w:rsidR="00301431" w:rsidRPr="00301431" w:rsidRDefault="00301431" w:rsidP="00766639">
                            <w:pPr>
                              <w:rPr>
                                <w:i/>
                              </w:rPr>
                            </w:pPr>
                            <w:r w:rsidRPr="00301431">
                              <w:rPr>
                                <w:i/>
                              </w:rPr>
                              <w:t>Usability Testing</w:t>
                            </w:r>
                          </w:p>
                          <w:p w14:paraId="0187B101" w14:textId="77777777" w:rsidR="00811C86" w:rsidRDefault="00811C86" w:rsidP="00811C86">
                            <w:pPr>
                              <w:spacing w:after="0" w:line="360" w:lineRule="exact"/>
                              <w:rPr>
                                <w:rFonts w:ascii="Open Sans" w:hAnsi="Open Sans"/>
                                <w:color w:val="595959" w:themeColor="text1" w:themeTint="A6"/>
                                <w:sz w:val="24"/>
                                <w:szCs w:val="24"/>
                              </w:rPr>
                            </w:pPr>
                          </w:p>
                          <w:p w14:paraId="0187B102" w14:textId="77777777" w:rsidR="00811C86" w:rsidRDefault="00811C86" w:rsidP="00811C86">
                            <w:pPr>
                              <w:spacing w:after="0" w:line="360" w:lineRule="exact"/>
                              <w:rPr>
                                <w:rFonts w:ascii="Open Sans" w:hAnsi="Open Sans"/>
                                <w:b/>
                                <w:color w:val="595959" w:themeColor="text1" w:themeTint="A6"/>
                                <w:sz w:val="28"/>
                                <w:szCs w:val="28"/>
                              </w:rPr>
                            </w:pPr>
                          </w:p>
                          <w:p w14:paraId="0187B103" w14:textId="3F66D1AF" w:rsidR="00811C86" w:rsidRPr="00802642" w:rsidRDefault="00F74BC6" w:rsidP="00766639">
                            <w:r>
                              <w:t>June 20,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7B0EF" id="_x0000_t202" coordsize="21600,21600" o:spt="202" path="m,l,21600r21600,l21600,xe">
                <v:stroke joinstyle="miter"/>
                <v:path gradientshapeok="t" o:connecttype="rect"/>
              </v:shapetype>
              <v:shape id="Text Box 6" o:spid="_x0000_s1026" type="#_x0000_t202" style="position:absolute;margin-left:32.25pt;margin-top:15pt;width:441pt;height:2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" fillcolor="white [3212]" stroked="f">
                <v:textbox>
                  <w:txbxContent>
                    <w:p w14:paraId="0187B0FE" w14:textId="15B33697" w:rsidR="00811C86" w:rsidRPr="00913C25" w:rsidRDefault="00811C86" w:rsidP="00913C25">
                      <w:pPr>
                        <w:rPr>
                          <w:rFonts w:ascii="Calibri Light" w:hAnsi="Calibri Light"/>
                          <w:b/>
                          <w:color w:val="2E74B5" w:themeColor="accent1" w:themeShade="BF"/>
                          <w:sz w:val="36"/>
                        </w:rPr>
                      </w:pPr>
                    </w:p>
                    <w:p w14:paraId="0187B0FF" w14:textId="74BFBDBD" w:rsidR="00811C86" w:rsidRDefault="00C61CF1" w:rsidP="00766639">
                      <w:r>
                        <w:t>Research Guide</w:t>
                      </w:r>
                    </w:p>
                    <w:p w14:paraId="0187B100" w14:textId="77777777" w:rsidR="00301431" w:rsidRPr="00301431" w:rsidRDefault="00301431" w:rsidP="00766639">
                      <w:pPr>
                        <w:rPr>
                          <w:i/>
                        </w:rPr>
                      </w:pPr>
                      <w:r w:rsidRPr="00301431">
                        <w:rPr>
                          <w:i/>
                        </w:rPr>
                        <w:t>Usability Testing</w:t>
                      </w:r>
                    </w:p>
                    <w:p w14:paraId="0187B101" w14:textId="77777777" w:rsidR="00811C86" w:rsidRDefault="00811C86" w:rsidP="00811C86">
                      <w:pPr>
                        <w:spacing w:after="0" w:line="360" w:lineRule="exact"/>
                        <w:rPr>
                          <w:rFonts w:ascii="Open Sans" w:hAnsi="Open Sans"/>
                          <w:color w:val="595959" w:themeColor="text1" w:themeTint="A6"/>
                          <w:sz w:val="24"/>
                          <w:szCs w:val="24"/>
                        </w:rPr>
                      </w:pPr>
                    </w:p>
                    <w:p w14:paraId="0187B102" w14:textId="77777777" w:rsidR="00811C86" w:rsidRDefault="00811C86" w:rsidP="00811C86">
                      <w:pPr>
                        <w:spacing w:after="0" w:line="360" w:lineRule="exact"/>
                        <w:rPr>
                          <w:rFonts w:ascii="Open Sans" w:hAnsi="Open Sans"/>
                          <w:b/>
                          <w:color w:val="595959" w:themeColor="text1" w:themeTint="A6"/>
                          <w:sz w:val="28"/>
                          <w:szCs w:val="28"/>
                        </w:rPr>
                      </w:pPr>
                    </w:p>
                    <w:p w14:paraId="0187B103" w14:textId="3F66D1AF" w:rsidR="00811C86" w:rsidRPr="00802642" w:rsidRDefault="00F74BC6" w:rsidP="00766639">
                      <w:r>
                        <w:t>June 20, 2015</w:t>
                      </w:r>
                    </w:p>
                  </w:txbxContent>
                </v:textbox>
                <w10:wrap type="square"/>
              </v:shape>
            </w:pict>
          </mc:Fallback>
        </mc:AlternateContent>
      </w:r>
      <w:r>
        <w:rPr>
          <w:noProof/>
        </w:rPr>
        <w:drawing>
          <wp:inline distT="0" distB="0" distL="0" distR="0" wp14:anchorId="423B7391" wp14:editId="7DCD6254">
            <wp:extent cx="25146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762000"/>
                    </a:xfrm>
                    <a:prstGeom prst="rect">
                      <a:avLst/>
                    </a:prstGeom>
                  </pic:spPr>
                </pic:pic>
              </a:graphicData>
            </a:graphic>
          </wp:inline>
        </w:drawing>
      </w:r>
    </w:p>
    <w:p w14:paraId="57ED33D1" w14:textId="4EA76A3B" w:rsidR="00F74BC6" w:rsidRDefault="00F74BC6">
      <w:pPr>
        <w:spacing w:line="259" w:lineRule="auto"/>
      </w:pPr>
      <w:r>
        <w:br w:type="page"/>
      </w:r>
    </w:p>
    <w:sdt>
      <w:sdtPr>
        <w:id w:val="1222795470"/>
        <w:docPartObj>
          <w:docPartGallery w:val="Table of Contents"/>
          <w:docPartUnique/>
        </w:docPartObj>
      </w:sdtPr>
      <w:sdtEndPr>
        <w:rPr>
          <w:b/>
          <w:bCs/>
          <w:noProof/>
        </w:rPr>
      </w:sdtEndPr>
      <w:sdtContent>
        <w:p w14:paraId="0187B04D" w14:textId="439BEEB9" w:rsidR="006C1A91" w:rsidRDefault="006C1A91" w:rsidP="00766639">
          <w:r>
            <w:t>Table of Cntents</w:t>
          </w:r>
        </w:p>
        <w:p w14:paraId="2221009B" w14:textId="77777777" w:rsidR="00117E6C" w:rsidRDefault="006C1A91">
          <w:pPr>
            <w:pStyle w:val="TOC1"/>
            <w:tabs>
              <w:tab w:val="right" w:leader="dot" w:pos="9998"/>
            </w:tabs>
            <w:rPr>
              <w:rFonts w:asciiTheme="minorHAnsi" w:eastAsiaTheme="minorEastAsia"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422822709" w:history="1">
            <w:r w:rsidR="00117E6C" w:rsidRPr="004C3503">
              <w:rPr>
                <w:rStyle w:val="Hyperlink"/>
                <w:noProof/>
              </w:rPr>
              <w:t>RESEARCH OVERVIEW</w:t>
            </w:r>
            <w:r w:rsidR="00117E6C">
              <w:rPr>
                <w:noProof/>
                <w:webHidden/>
              </w:rPr>
              <w:tab/>
            </w:r>
            <w:r w:rsidR="00117E6C">
              <w:rPr>
                <w:noProof/>
                <w:webHidden/>
              </w:rPr>
              <w:fldChar w:fldCharType="begin"/>
            </w:r>
            <w:r w:rsidR="00117E6C">
              <w:rPr>
                <w:noProof/>
                <w:webHidden/>
              </w:rPr>
              <w:instrText xml:space="preserve"> PAGEREF _Toc422822709 \h </w:instrText>
            </w:r>
            <w:r w:rsidR="00117E6C">
              <w:rPr>
                <w:noProof/>
                <w:webHidden/>
              </w:rPr>
            </w:r>
            <w:r w:rsidR="00117E6C">
              <w:rPr>
                <w:noProof/>
                <w:webHidden/>
              </w:rPr>
              <w:fldChar w:fldCharType="separate"/>
            </w:r>
            <w:r w:rsidR="00117E6C">
              <w:rPr>
                <w:noProof/>
                <w:webHidden/>
              </w:rPr>
              <w:t>3</w:t>
            </w:r>
            <w:r w:rsidR="00117E6C">
              <w:rPr>
                <w:noProof/>
                <w:webHidden/>
              </w:rPr>
              <w:fldChar w:fldCharType="end"/>
            </w:r>
          </w:hyperlink>
        </w:p>
        <w:p w14:paraId="67210A7B" w14:textId="77777777" w:rsidR="00117E6C" w:rsidRDefault="00117E6C">
          <w:pPr>
            <w:pStyle w:val="TOC2"/>
            <w:tabs>
              <w:tab w:val="right" w:leader="dot" w:pos="9998"/>
            </w:tabs>
            <w:rPr>
              <w:rFonts w:eastAsiaTheme="minorEastAsia"/>
              <w:noProof/>
              <w:color w:val="auto"/>
            </w:rPr>
          </w:pPr>
          <w:hyperlink w:anchor="_Toc422822710" w:history="1">
            <w:r w:rsidRPr="004C3503">
              <w:rPr>
                <w:rStyle w:val="Hyperlink"/>
                <w:noProof/>
              </w:rPr>
              <w:t>Specific Research Objectives:</w:t>
            </w:r>
            <w:r>
              <w:rPr>
                <w:noProof/>
                <w:webHidden/>
              </w:rPr>
              <w:tab/>
            </w:r>
            <w:r>
              <w:rPr>
                <w:noProof/>
                <w:webHidden/>
              </w:rPr>
              <w:fldChar w:fldCharType="begin"/>
            </w:r>
            <w:r>
              <w:rPr>
                <w:noProof/>
                <w:webHidden/>
              </w:rPr>
              <w:instrText xml:space="preserve"> PAGEREF _Toc422822710 \h </w:instrText>
            </w:r>
            <w:r>
              <w:rPr>
                <w:noProof/>
                <w:webHidden/>
              </w:rPr>
            </w:r>
            <w:r>
              <w:rPr>
                <w:noProof/>
                <w:webHidden/>
              </w:rPr>
              <w:fldChar w:fldCharType="separate"/>
            </w:r>
            <w:r>
              <w:rPr>
                <w:noProof/>
                <w:webHidden/>
              </w:rPr>
              <w:t>3</w:t>
            </w:r>
            <w:r>
              <w:rPr>
                <w:noProof/>
                <w:webHidden/>
              </w:rPr>
              <w:fldChar w:fldCharType="end"/>
            </w:r>
          </w:hyperlink>
        </w:p>
        <w:p w14:paraId="799BF828" w14:textId="77777777" w:rsidR="00117E6C" w:rsidRDefault="00117E6C">
          <w:pPr>
            <w:pStyle w:val="TOC2"/>
            <w:tabs>
              <w:tab w:val="right" w:leader="dot" w:pos="9998"/>
            </w:tabs>
            <w:rPr>
              <w:rFonts w:eastAsiaTheme="minorEastAsia"/>
              <w:noProof/>
              <w:color w:val="auto"/>
            </w:rPr>
          </w:pPr>
          <w:hyperlink w:anchor="_Toc422822711" w:history="1">
            <w:r w:rsidRPr="004C3503">
              <w:rPr>
                <w:rStyle w:val="Hyperlink"/>
                <w:noProof/>
              </w:rPr>
              <w:t>Research Methodology</w:t>
            </w:r>
            <w:r>
              <w:rPr>
                <w:noProof/>
                <w:webHidden/>
              </w:rPr>
              <w:tab/>
            </w:r>
            <w:r>
              <w:rPr>
                <w:noProof/>
                <w:webHidden/>
              </w:rPr>
              <w:fldChar w:fldCharType="begin"/>
            </w:r>
            <w:r>
              <w:rPr>
                <w:noProof/>
                <w:webHidden/>
              </w:rPr>
              <w:instrText xml:space="preserve"> PAGEREF _Toc422822711 \h </w:instrText>
            </w:r>
            <w:r>
              <w:rPr>
                <w:noProof/>
                <w:webHidden/>
              </w:rPr>
            </w:r>
            <w:r>
              <w:rPr>
                <w:noProof/>
                <w:webHidden/>
              </w:rPr>
              <w:fldChar w:fldCharType="separate"/>
            </w:r>
            <w:r>
              <w:rPr>
                <w:noProof/>
                <w:webHidden/>
              </w:rPr>
              <w:t>3</w:t>
            </w:r>
            <w:r>
              <w:rPr>
                <w:noProof/>
                <w:webHidden/>
              </w:rPr>
              <w:fldChar w:fldCharType="end"/>
            </w:r>
          </w:hyperlink>
        </w:p>
        <w:p w14:paraId="6F8C10D0" w14:textId="77777777" w:rsidR="00117E6C" w:rsidRDefault="00117E6C">
          <w:pPr>
            <w:pStyle w:val="TOC3"/>
            <w:tabs>
              <w:tab w:val="right" w:leader="dot" w:pos="9998"/>
            </w:tabs>
            <w:rPr>
              <w:rFonts w:eastAsiaTheme="minorEastAsia"/>
              <w:i w:val="0"/>
              <w:noProof/>
              <w:color w:val="auto"/>
            </w:rPr>
          </w:pPr>
          <w:hyperlink w:anchor="_Toc422822712" w:history="1">
            <w:r w:rsidRPr="004C3503">
              <w:rPr>
                <w:rStyle w:val="Hyperlink"/>
                <w:noProof/>
              </w:rPr>
              <w:t>Testing Overview</w:t>
            </w:r>
            <w:r>
              <w:rPr>
                <w:noProof/>
                <w:webHidden/>
              </w:rPr>
              <w:tab/>
            </w:r>
            <w:r>
              <w:rPr>
                <w:noProof/>
                <w:webHidden/>
              </w:rPr>
              <w:fldChar w:fldCharType="begin"/>
            </w:r>
            <w:r>
              <w:rPr>
                <w:noProof/>
                <w:webHidden/>
              </w:rPr>
              <w:instrText xml:space="preserve"> PAGEREF _Toc422822712 \h </w:instrText>
            </w:r>
            <w:r>
              <w:rPr>
                <w:noProof/>
                <w:webHidden/>
              </w:rPr>
            </w:r>
            <w:r>
              <w:rPr>
                <w:noProof/>
                <w:webHidden/>
              </w:rPr>
              <w:fldChar w:fldCharType="separate"/>
            </w:r>
            <w:r>
              <w:rPr>
                <w:noProof/>
                <w:webHidden/>
              </w:rPr>
              <w:t>3</w:t>
            </w:r>
            <w:r>
              <w:rPr>
                <w:noProof/>
                <w:webHidden/>
              </w:rPr>
              <w:fldChar w:fldCharType="end"/>
            </w:r>
          </w:hyperlink>
        </w:p>
        <w:p w14:paraId="6B6DE62F" w14:textId="77777777" w:rsidR="00117E6C" w:rsidRDefault="00117E6C">
          <w:pPr>
            <w:pStyle w:val="TOC3"/>
            <w:tabs>
              <w:tab w:val="right" w:leader="dot" w:pos="9998"/>
            </w:tabs>
            <w:rPr>
              <w:rFonts w:eastAsiaTheme="minorEastAsia"/>
              <w:i w:val="0"/>
              <w:noProof/>
              <w:color w:val="auto"/>
            </w:rPr>
          </w:pPr>
          <w:hyperlink w:anchor="_Toc422822713" w:history="1">
            <w:r w:rsidRPr="004C3503">
              <w:rPr>
                <w:rStyle w:val="Hyperlink"/>
                <w:noProof/>
              </w:rPr>
              <w:t>Think Aloud Protocol</w:t>
            </w:r>
            <w:r>
              <w:rPr>
                <w:noProof/>
                <w:webHidden/>
              </w:rPr>
              <w:tab/>
            </w:r>
            <w:r>
              <w:rPr>
                <w:noProof/>
                <w:webHidden/>
              </w:rPr>
              <w:fldChar w:fldCharType="begin"/>
            </w:r>
            <w:r>
              <w:rPr>
                <w:noProof/>
                <w:webHidden/>
              </w:rPr>
              <w:instrText xml:space="preserve"> PAGEREF _Toc422822713 \h </w:instrText>
            </w:r>
            <w:r>
              <w:rPr>
                <w:noProof/>
                <w:webHidden/>
              </w:rPr>
            </w:r>
            <w:r>
              <w:rPr>
                <w:noProof/>
                <w:webHidden/>
              </w:rPr>
              <w:fldChar w:fldCharType="separate"/>
            </w:r>
            <w:r>
              <w:rPr>
                <w:noProof/>
                <w:webHidden/>
              </w:rPr>
              <w:t>3</w:t>
            </w:r>
            <w:r>
              <w:rPr>
                <w:noProof/>
                <w:webHidden/>
              </w:rPr>
              <w:fldChar w:fldCharType="end"/>
            </w:r>
          </w:hyperlink>
        </w:p>
        <w:p w14:paraId="72248531" w14:textId="77777777" w:rsidR="00117E6C" w:rsidRDefault="00117E6C">
          <w:pPr>
            <w:pStyle w:val="TOC1"/>
            <w:tabs>
              <w:tab w:val="right" w:leader="dot" w:pos="9998"/>
            </w:tabs>
            <w:rPr>
              <w:rFonts w:asciiTheme="minorHAnsi" w:eastAsiaTheme="minorEastAsia" w:hAnsiTheme="minorHAnsi"/>
              <w:b w:val="0"/>
              <w:noProof/>
              <w:color w:val="auto"/>
              <w:sz w:val="22"/>
              <w:szCs w:val="22"/>
            </w:rPr>
          </w:pPr>
          <w:hyperlink w:anchor="_Toc422822714" w:history="1">
            <w:r w:rsidRPr="004C3503">
              <w:rPr>
                <w:rStyle w:val="Hyperlink"/>
                <w:noProof/>
              </w:rPr>
              <w:t>RESEARCH TIMELINE</w:t>
            </w:r>
            <w:r>
              <w:rPr>
                <w:noProof/>
                <w:webHidden/>
              </w:rPr>
              <w:tab/>
            </w:r>
            <w:r>
              <w:rPr>
                <w:noProof/>
                <w:webHidden/>
              </w:rPr>
              <w:fldChar w:fldCharType="begin"/>
            </w:r>
            <w:r>
              <w:rPr>
                <w:noProof/>
                <w:webHidden/>
              </w:rPr>
              <w:instrText xml:space="preserve"> PAGEREF _Toc422822714 \h </w:instrText>
            </w:r>
            <w:r>
              <w:rPr>
                <w:noProof/>
                <w:webHidden/>
              </w:rPr>
            </w:r>
            <w:r>
              <w:rPr>
                <w:noProof/>
                <w:webHidden/>
              </w:rPr>
              <w:fldChar w:fldCharType="separate"/>
            </w:r>
            <w:r>
              <w:rPr>
                <w:noProof/>
                <w:webHidden/>
              </w:rPr>
              <w:t>4</w:t>
            </w:r>
            <w:r>
              <w:rPr>
                <w:noProof/>
                <w:webHidden/>
              </w:rPr>
              <w:fldChar w:fldCharType="end"/>
            </w:r>
          </w:hyperlink>
        </w:p>
        <w:p w14:paraId="7E16AD32" w14:textId="77777777" w:rsidR="00117E6C" w:rsidRDefault="00117E6C">
          <w:pPr>
            <w:pStyle w:val="TOC1"/>
            <w:tabs>
              <w:tab w:val="right" w:leader="dot" w:pos="9998"/>
            </w:tabs>
            <w:rPr>
              <w:rFonts w:asciiTheme="minorHAnsi" w:eastAsiaTheme="minorEastAsia" w:hAnsiTheme="minorHAnsi"/>
              <w:b w:val="0"/>
              <w:noProof/>
              <w:color w:val="auto"/>
              <w:sz w:val="22"/>
              <w:szCs w:val="22"/>
            </w:rPr>
          </w:pPr>
          <w:hyperlink w:anchor="_Toc422822715" w:history="1">
            <w:r w:rsidRPr="004C3503">
              <w:rPr>
                <w:rStyle w:val="Hyperlink"/>
                <w:noProof/>
              </w:rPr>
              <w:t>RECRUITING &amp; SCHEDULING</w:t>
            </w:r>
            <w:r>
              <w:rPr>
                <w:noProof/>
                <w:webHidden/>
              </w:rPr>
              <w:tab/>
            </w:r>
            <w:r>
              <w:rPr>
                <w:noProof/>
                <w:webHidden/>
              </w:rPr>
              <w:fldChar w:fldCharType="begin"/>
            </w:r>
            <w:r>
              <w:rPr>
                <w:noProof/>
                <w:webHidden/>
              </w:rPr>
              <w:instrText xml:space="preserve"> PAGEREF _Toc422822715 \h </w:instrText>
            </w:r>
            <w:r>
              <w:rPr>
                <w:noProof/>
                <w:webHidden/>
              </w:rPr>
            </w:r>
            <w:r>
              <w:rPr>
                <w:noProof/>
                <w:webHidden/>
              </w:rPr>
              <w:fldChar w:fldCharType="separate"/>
            </w:r>
            <w:r>
              <w:rPr>
                <w:noProof/>
                <w:webHidden/>
              </w:rPr>
              <w:t>4</w:t>
            </w:r>
            <w:r>
              <w:rPr>
                <w:noProof/>
                <w:webHidden/>
              </w:rPr>
              <w:fldChar w:fldCharType="end"/>
            </w:r>
          </w:hyperlink>
        </w:p>
        <w:p w14:paraId="46FF55DE" w14:textId="77777777" w:rsidR="00117E6C" w:rsidRDefault="00117E6C">
          <w:pPr>
            <w:pStyle w:val="TOC2"/>
            <w:tabs>
              <w:tab w:val="right" w:leader="dot" w:pos="9998"/>
            </w:tabs>
            <w:rPr>
              <w:rFonts w:eastAsiaTheme="minorEastAsia"/>
              <w:noProof/>
              <w:color w:val="auto"/>
            </w:rPr>
          </w:pPr>
          <w:hyperlink w:anchor="_Toc422822716" w:history="1">
            <w:r w:rsidRPr="004C3503">
              <w:rPr>
                <w:rStyle w:val="Hyperlink"/>
                <w:noProof/>
              </w:rPr>
              <w:t>Recruiting</w:t>
            </w:r>
            <w:r>
              <w:rPr>
                <w:noProof/>
                <w:webHidden/>
              </w:rPr>
              <w:tab/>
            </w:r>
            <w:r>
              <w:rPr>
                <w:noProof/>
                <w:webHidden/>
              </w:rPr>
              <w:fldChar w:fldCharType="begin"/>
            </w:r>
            <w:r>
              <w:rPr>
                <w:noProof/>
                <w:webHidden/>
              </w:rPr>
              <w:instrText xml:space="preserve"> PAGEREF _Toc422822716 \h </w:instrText>
            </w:r>
            <w:r>
              <w:rPr>
                <w:noProof/>
                <w:webHidden/>
              </w:rPr>
            </w:r>
            <w:r>
              <w:rPr>
                <w:noProof/>
                <w:webHidden/>
              </w:rPr>
              <w:fldChar w:fldCharType="separate"/>
            </w:r>
            <w:r>
              <w:rPr>
                <w:noProof/>
                <w:webHidden/>
              </w:rPr>
              <w:t>4</w:t>
            </w:r>
            <w:r>
              <w:rPr>
                <w:noProof/>
                <w:webHidden/>
              </w:rPr>
              <w:fldChar w:fldCharType="end"/>
            </w:r>
          </w:hyperlink>
        </w:p>
        <w:p w14:paraId="4C8E057B" w14:textId="77777777" w:rsidR="00117E6C" w:rsidRDefault="00117E6C">
          <w:pPr>
            <w:pStyle w:val="TOC3"/>
            <w:tabs>
              <w:tab w:val="right" w:leader="dot" w:pos="9998"/>
            </w:tabs>
            <w:rPr>
              <w:rFonts w:eastAsiaTheme="minorEastAsia"/>
              <w:i w:val="0"/>
              <w:noProof/>
              <w:color w:val="auto"/>
            </w:rPr>
          </w:pPr>
          <w:hyperlink w:anchor="_Toc422822717" w:history="1">
            <w:r w:rsidRPr="004C3503">
              <w:rPr>
                <w:rStyle w:val="Hyperlink"/>
                <w:noProof/>
              </w:rPr>
              <w:t>Recruitment Criteria</w:t>
            </w:r>
            <w:r>
              <w:rPr>
                <w:noProof/>
                <w:webHidden/>
              </w:rPr>
              <w:tab/>
            </w:r>
            <w:r>
              <w:rPr>
                <w:noProof/>
                <w:webHidden/>
              </w:rPr>
              <w:fldChar w:fldCharType="begin"/>
            </w:r>
            <w:r>
              <w:rPr>
                <w:noProof/>
                <w:webHidden/>
              </w:rPr>
              <w:instrText xml:space="preserve"> PAGEREF _Toc422822717 \h </w:instrText>
            </w:r>
            <w:r>
              <w:rPr>
                <w:noProof/>
                <w:webHidden/>
              </w:rPr>
            </w:r>
            <w:r>
              <w:rPr>
                <w:noProof/>
                <w:webHidden/>
              </w:rPr>
              <w:fldChar w:fldCharType="separate"/>
            </w:r>
            <w:r>
              <w:rPr>
                <w:noProof/>
                <w:webHidden/>
              </w:rPr>
              <w:t>4</w:t>
            </w:r>
            <w:r>
              <w:rPr>
                <w:noProof/>
                <w:webHidden/>
              </w:rPr>
              <w:fldChar w:fldCharType="end"/>
            </w:r>
          </w:hyperlink>
        </w:p>
        <w:p w14:paraId="7F7525BB" w14:textId="77777777" w:rsidR="00117E6C" w:rsidRDefault="00117E6C">
          <w:pPr>
            <w:pStyle w:val="TOC3"/>
            <w:tabs>
              <w:tab w:val="right" w:leader="dot" w:pos="9998"/>
            </w:tabs>
            <w:rPr>
              <w:rFonts w:eastAsiaTheme="minorEastAsia"/>
              <w:i w:val="0"/>
              <w:noProof/>
              <w:color w:val="auto"/>
            </w:rPr>
          </w:pPr>
          <w:hyperlink w:anchor="_Toc422822718" w:history="1">
            <w:r w:rsidRPr="004C3503">
              <w:rPr>
                <w:rStyle w:val="Hyperlink"/>
                <w:noProof/>
              </w:rPr>
              <w:t>Recruitment Calling Script</w:t>
            </w:r>
            <w:r>
              <w:rPr>
                <w:noProof/>
                <w:webHidden/>
              </w:rPr>
              <w:tab/>
            </w:r>
            <w:r>
              <w:rPr>
                <w:noProof/>
                <w:webHidden/>
              </w:rPr>
              <w:fldChar w:fldCharType="begin"/>
            </w:r>
            <w:r>
              <w:rPr>
                <w:noProof/>
                <w:webHidden/>
              </w:rPr>
              <w:instrText xml:space="preserve"> PAGEREF _Toc422822718 \h </w:instrText>
            </w:r>
            <w:r>
              <w:rPr>
                <w:noProof/>
                <w:webHidden/>
              </w:rPr>
            </w:r>
            <w:r>
              <w:rPr>
                <w:noProof/>
                <w:webHidden/>
              </w:rPr>
              <w:fldChar w:fldCharType="separate"/>
            </w:r>
            <w:r>
              <w:rPr>
                <w:noProof/>
                <w:webHidden/>
              </w:rPr>
              <w:t>4</w:t>
            </w:r>
            <w:r>
              <w:rPr>
                <w:noProof/>
                <w:webHidden/>
              </w:rPr>
              <w:fldChar w:fldCharType="end"/>
            </w:r>
          </w:hyperlink>
        </w:p>
        <w:p w14:paraId="4C358645" w14:textId="77777777" w:rsidR="00117E6C" w:rsidRDefault="00117E6C">
          <w:pPr>
            <w:pStyle w:val="TOC3"/>
            <w:tabs>
              <w:tab w:val="right" w:leader="dot" w:pos="9998"/>
            </w:tabs>
            <w:rPr>
              <w:rFonts w:eastAsiaTheme="minorEastAsia"/>
              <w:i w:val="0"/>
              <w:noProof/>
              <w:color w:val="auto"/>
            </w:rPr>
          </w:pPr>
          <w:hyperlink w:anchor="_Toc422822719" w:history="1">
            <w:r w:rsidRPr="004C3503">
              <w:rPr>
                <w:rStyle w:val="Hyperlink"/>
                <w:noProof/>
              </w:rPr>
              <w:t>Incentives</w:t>
            </w:r>
            <w:r>
              <w:rPr>
                <w:noProof/>
                <w:webHidden/>
              </w:rPr>
              <w:tab/>
            </w:r>
            <w:r>
              <w:rPr>
                <w:noProof/>
                <w:webHidden/>
              </w:rPr>
              <w:fldChar w:fldCharType="begin"/>
            </w:r>
            <w:r>
              <w:rPr>
                <w:noProof/>
                <w:webHidden/>
              </w:rPr>
              <w:instrText xml:space="preserve"> PAGEREF _Toc422822719 \h </w:instrText>
            </w:r>
            <w:r>
              <w:rPr>
                <w:noProof/>
                <w:webHidden/>
              </w:rPr>
            </w:r>
            <w:r>
              <w:rPr>
                <w:noProof/>
                <w:webHidden/>
              </w:rPr>
              <w:fldChar w:fldCharType="separate"/>
            </w:r>
            <w:r>
              <w:rPr>
                <w:noProof/>
                <w:webHidden/>
              </w:rPr>
              <w:t>4</w:t>
            </w:r>
            <w:r>
              <w:rPr>
                <w:noProof/>
                <w:webHidden/>
              </w:rPr>
              <w:fldChar w:fldCharType="end"/>
            </w:r>
          </w:hyperlink>
        </w:p>
        <w:p w14:paraId="3C6CF157" w14:textId="77777777" w:rsidR="00117E6C" w:rsidRDefault="00117E6C">
          <w:pPr>
            <w:pStyle w:val="TOC2"/>
            <w:tabs>
              <w:tab w:val="right" w:leader="dot" w:pos="9998"/>
            </w:tabs>
            <w:rPr>
              <w:rFonts w:eastAsiaTheme="minorEastAsia"/>
              <w:noProof/>
              <w:color w:val="auto"/>
            </w:rPr>
          </w:pPr>
          <w:hyperlink w:anchor="_Toc422822720" w:history="1">
            <w:r w:rsidRPr="004C3503">
              <w:rPr>
                <w:rStyle w:val="Hyperlink"/>
                <w:noProof/>
              </w:rPr>
              <w:t>Session Times &amp; Details</w:t>
            </w:r>
            <w:r>
              <w:rPr>
                <w:noProof/>
                <w:webHidden/>
              </w:rPr>
              <w:tab/>
            </w:r>
            <w:r>
              <w:rPr>
                <w:noProof/>
                <w:webHidden/>
              </w:rPr>
              <w:fldChar w:fldCharType="begin"/>
            </w:r>
            <w:r>
              <w:rPr>
                <w:noProof/>
                <w:webHidden/>
              </w:rPr>
              <w:instrText xml:space="preserve"> PAGEREF _Toc422822720 \h </w:instrText>
            </w:r>
            <w:r>
              <w:rPr>
                <w:noProof/>
                <w:webHidden/>
              </w:rPr>
            </w:r>
            <w:r>
              <w:rPr>
                <w:noProof/>
                <w:webHidden/>
              </w:rPr>
              <w:fldChar w:fldCharType="separate"/>
            </w:r>
            <w:r>
              <w:rPr>
                <w:noProof/>
                <w:webHidden/>
              </w:rPr>
              <w:t>5</w:t>
            </w:r>
            <w:r>
              <w:rPr>
                <w:noProof/>
                <w:webHidden/>
              </w:rPr>
              <w:fldChar w:fldCharType="end"/>
            </w:r>
          </w:hyperlink>
        </w:p>
        <w:p w14:paraId="3A735C24" w14:textId="77777777" w:rsidR="00117E6C" w:rsidRDefault="00117E6C">
          <w:pPr>
            <w:pStyle w:val="TOC1"/>
            <w:tabs>
              <w:tab w:val="right" w:leader="dot" w:pos="9998"/>
            </w:tabs>
            <w:rPr>
              <w:rFonts w:asciiTheme="minorHAnsi" w:eastAsiaTheme="minorEastAsia" w:hAnsiTheme="minorHAnsi"/>
              <w:b w:val="0"/>
              <w:noProof/>
              <w:color w:val="auto"/>
              <w:sz w:val="22"/>
              <w:szCs w:val="22"/>
            </w:rPr>
          </w:pPr>
          <w:hyperlink w:anchor="_Toc422822721" w:history="1">
            <w:r w:rsidRPr="004C3503">
              <w:rPr>
                <w:rStyle w:val="Hyperlink"/>
                <w:noProof/>
              </w:rPr>
              <w:t>SESSION AGENDA &amp; DETAILED GUIDE</w:t>
            </w:r>
            <w:r>
              <w:rPr>
                <w:noProof/>
                <w:webHidden/>
              </w:rPr>
              <w:tab/>
            </w:r>
            <w:r>
              <w:rPr>
                <w:noProof/>
                <w:webHidden/>
              </w:rPr>
              <w:fldChar w:fldCharType="begin"/>
            </w:r>
            <w:r>
              <w:rPr>
                <w:noProof/>
                <w:webHidden/>
              </w:rPr>
              <w:instrText xml:space="preserve"> PAGEREF _Toc422822721 \h </w:instrText>
            </w:r>
            <w:r>
              <w:rPr>
                <w:noProof/>
                <w:webHidden/>
              </w:rPr>
            </w:r>
            <w:r>
              <w:rPr>
                <w:noProof/>
                <w:webHidden/>
              </w:rPr>
              <w:fldChar w:fldCharType="separate"/>
            </w:r>
            <w:r>
              <w:rPr>
                <w:noProof/>
                <w:webHidden/>
              </w:rPr>
              <w:t>5</w:t>
            </w:r>
            <w:r>
              <w:rPr>
                <w:noProof/>
                <w:webHidden/>
              </w:rPr>
              <w:fldChar w:fldCharType="end"/>
            </w:r>
          </w:hyperlink>
        </w:p>
        <w:p w14:paraId="76A29A21" w14:textId="77777777" w:rsidR="00117E6C" w:rsidRDefault="00117E6C">
          <w:pPr>
            <w:pStyle w:val="TOC2"/>
            <w:tabs>
              <w:tab w:val="right" w:leader="dot" w:pos="9998"/>
            </w:tabs>
            <w:rPr>
              <w:rFonts w:eastAsiaTheme="minorEastAsia"/>
              <w:noProof/>
              <w:color w:val="auto"/>
            </w:rPr>
          </w:pPr>
          <w:hyperlink w:anchor="_Toc422822722" w:history="1">
            <w:r w:rsidRPr="004C3503">
              <w:rPr>
                <w:rStyle w:val="Hyperlink"/>
                <w:noProof/>
              </w:rPr>
              <w:t>Session Agenda</w:t>
            </w:r>
            <w:r>
              <w:rPr>
                <w:noProof/>
                <w:webHidden/>
              </w:rPr>
              <w:tab/>
            </w:r>
            <w:r>
              <w:rPr>
                <w:noProof/>
                <w:webHidden/>
              </w:rPr>
              <w:fldChar w:fldCharType="begin"/>
            </w:r>
            <w:r>
              <w:rPr>
                <w:noProof/>
                <w:webHidden/>
              </w:rPr>
              <w:instrText xml:space="preserve"> PAGEREF _Toc422822722 \h </w:instrText>
            </w:r>
            <w:r>
              <w:rPr>
                <w:noProof/>
                <w:webHidden/>
              </w:rPr>
            </w:r>
            <w:r>
              <w:rPr>
                <w:noProof/>
                <w:webHidden/>
              </w:rPr>
              <w:fldChar w:fldCharType="separate"/>
            </w:r>
            <w:r>
              <w:rPr>
                <w:noProof/>
                <w:webHidden/>
              </w:rPr>
              <w:t>5</w:t>
            </w:r>
            <w:r>
              <w:rPr>
                <w:noProof/>
                <w:webHidden/>
              </w:rPr>
              <w:fldChar w:fldCharType="end"/>
            </w:r>
          </w:hyperlink>
        </w:p>
        <w:p w14:paraId="56FFE803" w14:textId="77777777" w:rsidR="00117E6C" w:rsidRDefault="00117E6C">
          <w:pPr>
            <w:pStyle w:val="TOC2"/>
            <w:tabs>
              <w:tab w:val="right" w:leader="dot" w:pos="9998"/>
            </w:tabs>
            <w:rPr>
              <w:rFonts w:eastAsiaTheme="minorEastAsia"/>
              <w:noProof/>
              <w:color w:val="auto"/>
            </w:rPr>
          </w:pPr>
          <w:hyperlink w:anchor="_Toc422822723" w:history="1">
            <w:r w:rsidRPr="004C3503">
              <w:rPr>
                <w:rStyle w:val="Hyperlink"/>
                <w:noProof/>
              </w:rPr>
              <w:t>Welcome and Orientation</w:t>
            </w:r>
            <w:r>
              <w:rPr>
                <w:noProof/>
                <w:webHidden/>
              </w:rPr>
              <w:tab/>
            </w:r>
            <w:r>
              <w:rPr>
                <w:noProof/>
                <w:webHidden/>
              </w:rPr>
              <w:fldChar w:fldCharType="begin"/>
            </w:r>
            <w:r>
              <w:rPr>
                <w:noProof/>
                <w:webHidden/>
              </w:rPr>
              <w:instrText xml:space="preserve"> PAGEREF _Toc422822723 \h </w:instrText>
            </w:r>
            <w:r>
              <w:rPr>
                <w:noProof/>
                <w:webHidden/>
              </w:rPr>
            </w:r>
            <w:r>
              <w:rPr>
                <w:noProof/>
                <w:webHidden/>
              </w:rPr>
              <w:fldChar w:fldCharType="separate"/>
            </w:r>
            <w:r>
              <w:rPr>
                <w:noProof/>
                <w:webHidden/>
              </w:rPr>
              <w:t>5</w:t>
            </w:r>
            <w:r>
              <w:rPr>
                <w:noProof/>
                <w:webHidden/>
              </w:rPr>
              <w:fldChar w:fldCharType="end"/>
            </w:r>
          </w:hyperlink>
        </w:p>
        <w:p w14:paraId="32749707" w14:textId="77777777" w:rsidR="00117E6C" w:rsidRDefault="00117E6C">
          <w:pPr>
            <w:pStyle w:val="TOC2"/>
            <w:tabs>
              <w:tab w:val="right" w:leader="dot" w:pos="9998"/>
            </w:tabs>
            <w:rPr>
              <w:rFonts w:eastAsiaTheme="minorEastAsia"/>
              <w:noProof/>
              <w:color w:val="auto"/>
            </w:rPr>
          </w:pPr>
          <w:hyperlink w:anchor="_Toc422822724" w:history="1">
            <w:r w:rsidRPr="004C3503">
              <w:rPr>
                <w:rStyle w:val="Hyperlink"/>
                <w:noProof/>
              </w:rPr>
              <w:t>Pre-Test Interview Questions</w:t>
            </w:r>
            <w:r>
              <w:rPr>
                <w:noProof/>
                <w:webHidden/>
              </w:rPr>
              <w:tab/>
            </w:r>
            <w:r>
              <w:rPr>
                <w:noProof/>
                <w:webHidden/>
              </w:rPr>
              <w:fldChar w:fldCharType="begin"/>
            </w:r>
            <w:r>
              <w:rPr>
                <w:noProof/>
                <w:webHidden/>
              </w:rPr>
              <w:instrText xml:space="preserve"> PAGEREF _Toc422822724 \h </w:instrText>
            </w:r>
            <w:r>
              <w:rPr>
                <w:noProof/>
                <w:webHidden/>
              </w:rPr>
            </w:r>
            <w:r>
              <w:rPr>
                <w:noProof/>
                <w:webHidden/>
              </w:rPr>
              <w:fldChar w:fldCharType="separate"/>
            </w:r>
            <w:r>
              <w:rPr>
                <w:noProof/>
                <w:webHidden/>
              </w:rPr>
              <w:t>6</w:t>
            </w:r>
            <w:r>
              <w:rPr>
                <w:noProof/>
                <w:webHidden/>
              </w:rPr>
              <w:fldChar w:fldCharType="end"/>
            </w:r>
          </w:hyperlink>
        </w:p>
        <w:p w14:paraId="3DD2BC83" w14:textId="77777777" w:rsidR="00117E6C" w:rsidRDefault="00117E6C">
          <w:pPr>
            <w:pStyle w:val="TOC2"/>
            <w:tabs>
              <w:tab w:val="right" w:leader="dot" w:pos="9998"/>
            </w:tabs>
            <w:rPr>
              <w:rFonts w:eastAsiaTheme="minorEastAsia"/>
              <w:noProof/>
              <w:color w:val="auto"/>
            </w:rPr>
          </w:pPr>
          <w:hyperlink w:anchor="_Toc422822725" w:history="1">
            <w:r w:rsidRPr="004C3503">
              <w:rPr>
                <w:rStyle w:val="Hyperlink"/>
                <w:noProof/>
              </w:rPr>
              <w:t>Testing Scenario &amp; User Tasks</w:t>
            </w:r>
            <w:r>
              <w:rPr>
                <w:noProof/>
                <w:webHidden/>
              </w:rPr>
              <w:tab/>
            </w:r>
            <w:r>
              <w:rPr>
                <w:noProof/>
                <w:webHidden/>
              </w:rPr>
              <w:fldChar w:fldCharType="begin"/>
            </w:r>
            <w:r>
              <w:rPr>
                <w:noProof/>
                <w:webHidden/>
              </w:rPr>
              <w:instrText xml:space="preserve"> PAGEREF _Toc422822725 \h </w:instrText>
            </w:r>
            <w:r>
              <w:rPr>
                <w:noProof/>
                <w:webHidden/>
              </w:rPr>
            </w:r>
            <w:r>
              <w:rPr>
                <w:noProof/>
                <w:webHidden/>
              </w:rPr>
              <w:fldChar w:fldCharType="separate"/>
            </w:r>
            <w:r>
              <w:rPr>
                <w:noProof/>
                <w:webHidden/>
              </w:rPr>
              <w:t>6</w:t>
            </w:r>
            <w:r>
              <w:rPr>
                <w:noProof/>
                <w:webHidden/>
              </w:rPr>
              <w:fldChar w:fldCharType="end"/>
            </w:r>
          </w:hyperlink>
        </w:p>
        <w:p w14:paraId="5896C6AE" w14:textId="77777777" w:rsidR="00117E6C" w:rsidRDefault="00117E6C">
          <w:pPr>
            <w:pStyle w:val="TOC3"/>
            <w:tabs>
              <w:tab w:val="right" w:leader="dot" w:pos="9998"/>
            </w:tabs>
            <w:rPr>
              <w:rFonts w:eastAsiaTheme="minorEastAsia"/>
              <w:i w:val="0"/>
              <w:noProof/>
              <w:color w:val="auto"/>
            </w:rPr>
          </w:pPr>
          <w:hyperlink w:anchor="_Toc422822726" w:history="1">
            <w:r w:rsidRPr="004C3503">
              <w:rPr>
                <w:rStyle w:val="Hyperlink"/>
                <w:noProof/>
              </w:rPr>
              <w:t>User Tasks</w:t>
            </w:r>
            <w:r>
              <w:rPr>
                <w:noProof/>
                <w:webHidden/>
              </w:rPr>
              <w:tab/>
            </w:r>
            <w:r>
              <w:rPr>
                <w:noProof/>
                <w:webHidden/>
              </w:rPr>
              <w:fldChar w:fldCharType="begin"/>
            </w:r>
            <w:r>
              <w:rPr>
                <w:noProof/>
                <w:webHidden/>
              </w:rPr>
              <w:instrText xml:space="preserve"> PAGEREF _Toc422822726 \h </w:instrText>
            </w:r>
            <w:r>
              <w:rPr>
                <w:noProof/>
                <w:webHidden/>
              </w:rPr>
            </w:r>
            <w:r>
              <w:rPr>
                <w:noProof/>
                <w:webHidden/>
              </w:rPr>
              <w:fldChar w:fldCharType="separate"/>
            </w:r>
            <w:r>
              <w:rPr>
                <w:noProof/>
                <w:webHidden/>
              </w:rPr>
              <w:t>6</w:t>
            </w:r>
            <w:r>
              <w:rPr>
                <w:noProof/>
                <w:webHidden/>
              </w:rPr>
              <w:fldChar w:fldCharType="end"/>
            </w:r>
          </w:hyperlink>
        </w:p>
        <w:p w14:paraId="2B50D9ED" w14:textId="77777777" w:rsidR="00117E6C" w:rsidRDefault="00117E6C">
          <w:pPr>
            <w:pStyle w:val="TOC2"/>
            <w:tabs>
              <w:tab w:val="right" w:leader="dot" w:pos="9998"/>
            </w:tabs>
            <w:rPr>
              <w:rFonts w:eastAsiaTheme="minorEastAsia"/>
              <w:noProof/>
              <w:color w:val="auto"/>
            </w:rPr>
          </w:pPr>
          <w:hyperlink w:anchor="_Toc422822727" w:history="1">
            <w:r w:rsidRPr="004C3503">
              <w:rPr>
                <w:rStyle w:val="Hyperlink"/>
                <w:noProof/>
              </w:rPr>
              <w:t>Post-test Interview Questions</w:t>
            </w:r>
            <w:r>
              <w:rPr>
                <w:noProof/>
                <w:webHidden/>
              </w:rPr>
              <w:tab/>
            </w:r>
            <w:r>
              <w:rPr>
                <w:noProof/>
                <w:webHidden/>
              </w:rPr>
              <w:fldChar w:fldCharType="begin"/>
            </w:r>
            <w:r>
              <w:rPr>
                <w:noProof/>
                <w:webHidden/>
              </w:rPr>
              <w:instrText xml:space="preserve"> PAGEREF _Toc422822727 \h </w:instrText>
            </w:r>
            <w:r>
              <w:rPr>
                <w:noProof/>
                <w:webHidden/>
              </w:rPr>
            </w:r>
            <w:r>
              <w:rPr>
                <w:noProof/>
                <w:webHidden/>
              </w:rPr>
              <w:fldChar w:fldCharType="separate"/>
            </w:r>
            <w:r>
              <w:rPr>
                <w:noProof/>
                <w:webHidden/>
              </w:rPr>
              <w:t>7</w:t>
            </w:r>
            <w:r>
              <w:rPr>
                <w:noProof/>
                <w:webHidden/>
              </w:rPr>
              <w:fldChar w:fldCharType="end"/>
            </w:r>
          </w:hyperlink>
        </w:p>
        <w:p w14:paraId="0187B062" w14:textId="77777777" w:rsidR="006C1A91" w:rsidRDefault="006C1A91">
          <w:r>
            <w:rPr>
              <w:b/>
              <w:bCs/>
              <w:noProof/>
            </w:rPr>
            <w:fldChar w:fldCharType="end"/>
          </w:r>
        </w:p>
      </w:sdtContent>
    </w:sdt>
    <w:p w14:paraId="0187B063" w14:textId="77777777" w:rsidR="00CD2643" w:rsidRDefault="00CD2643" w:rsidP="00B36277"/>
    <w:p w14:paraId="0187B064" w14:textId="77777777" w:rsidR="00BF1B08" w:rsidRDefault="00BF1B08" w:rsidP="00B36277"/>
    <w:p w14:paraId="0187B065" w14:textId="77777777" w:rsidR="00CD2643" w:rsidRDefault="00CD2643">
      <w:pPr>
        <w:pStyle w:val="Heading1"/>
      </w:pPr>
      <w:r>
        <w:br w:type="page"/>
      </w:r>
    </w:p>
    <w:p w14:paraId="0187B066" w14:textId="77777777" w:rsidR="001936CB" w:rsidRDefault="00C505F7">
      <w:pPr>
        <w:pStyle w:val="Heading1"/>
      </w:pPr>
      <w:bookmarkStart w:id="0" w:name="_Toc422822709"/>
      <w:r>
        <w:lastRenderedPageBreak/>
        <w:t xml:space="preserve">RESEARCH </w:t>
      </w:r>
      <w:r w:rsidR="00913C25">
        <w:t>OVERVIEW</w:t>
      </w:r>
      <w:bookmarkEnd w:id="0"/>
    </w:p>
    <w:p w14:paraId="0187B068" w14:textId="63996161" w:rsidR="00A46E36" w:rsidRDefault="003F735C" w:rsidP="00A46E36">
      <w:r>
        <w:t>Testing</w:t>
      </w:r>
      <w:r w:rsidR="00913C25" w:rsidRPr="00563EF3">
        <w:t xml:space="preserve"> </w:t>
      </w:r>
      <w:r>
        <w:t xml:space="preserve">sessions </w:t>
      </w:r>
      <w:r w:rsidR="00913C25" w:rsidRPr="00563EF3">
        <w:t xml:space="preserve">will be conducted with </w:t>
      </w:r>
      <w:r>
        <w:t>users</w:t>
      </w:r>
      <w:r w:rsidR="00913C25" w:rsidRPr="00563EF3">
        <w:t xml:space="preserve"> to </w:t>
      </w:r>
      <w:r>
        <w:t>evaluate</w:t>
      </w:r>
      <w:r w:rsidR="00913C25" w:rsidRPr="00563EF3">
        <w:t xml:space="preserve"> the </w:t>
      </w:r>
      <w:r>
        <w:t xml:space="preserve">usability of key tasks in the </w:t>
      </w:r>
      <w:r w:rsidR="0099690F">
        <w:t>design</w:t>
      </w:r>
      <w:r>
        <w:t xml:space="preserve">.  </w:t>
      </w:r>
    </w:p>
    <w:p w14:paraId="0187B069" w14:textId="77777777" w:rsidR="00913C25" w:rsidRPr="00563EF3" w:rsidRDefault="00913C25" w:rsidP="00913C25"/>
    <w:p w14:paraId="0187B06A" w14:textId="77777777" w:rsidR="00CA7A98" w:rsidRPr="00766639" w:rsidRDefault="00C505F7" w:rsidP="00913C25">
      <w:pPr>
        <w:pStyle w:val="Heading2"/>
      </w:pPr>
      <w:bookmarkStart w:id="1" w:name="_Toc286584601"/>
      <w:bookmarkStart w:id="2" w:name="_Toc422822710"/>
      <w:r>
        <w:t>Specific Research Objectives</w:t>
      </w:r>
      <w:r w:rsidR="00CA7A98" w:rsidRPr="00744AED">
        <w:t>:</w:t>
      </w:r>
      <w:bookmarkEnd w:id="1"/>
      <w:bookmarkEnd w:id="2"/>
      <w:r w:rsidR="00CA7A98" w:rsidRPr="00744AED">
        <w:t xml:space="preserve">  </w:t>
      </w:r>
    </w:p>
    <w:p w14:paraId="1EB57A31" w14:textId="016F53F9" w:rsidR="00F74BC6" w:rsidRDefault="00F74BC6" w:rsidP="00F74BC6">
      <w:pPr>
        <w:pStyle w:val="ListParagraph"/>
      </w:pPr>
      <w:r>
        <w:t xml:space="preserve">Validate the user’s mental model and goals as it relates to </w:t>
      </w:r>
      <w:r w:rsidRPr="00F74BC6">
        <w:t>researching prescription medication impacts on fertility, pregnancy and infants</w:t>
      </w:r>
      <w:r>
        <w:t>.</w:t>
      </w:r>
    </w:p>
    <w:p w14:paraId="5EB6E9CD" w14:textId="77777777" w:rsidR="00F74BC6" w:rsidRDefault="00F74BC6" w:rsidP="00F74BC6">
      <w:pPr>
        <w:pStyle w:val="ListParagraph"/>
      </w:pPr>
      <w:r>
        <w:t>Identify any components in the design that cause confusion to users.</w:t>
      </w:r>
    </w:p>
    <w:p w14:paraId="2A344E77" w14:textId="4E9F960D" w:rsidR="00F74BC6" w:rsidRDefault="00F74BC6" w:rsidP="00F74BC6">
      <w:pPr>
        <w:pStyle w:val="ListParagraph"/>
      </w:pPr>
      <w:r>
        <w:t>Gauge user’s interest and perceived value of the concept and propensity to use the product.</w:t>
      </w:r>
    </w:p>
    <w:p w14:paraId="0187B06D" w14:textId="77777777" w:rsidR="003F735C" w:rsidRDefault="003F735C" w:rsidP="00A46E36">
      <w:pPr>
        <w:pStyle w:val="ListParagraph"/>
      </w:pPr>
      <w:r>
        <w:t>To set a baseline usability score for benchmarking over the course of product development.</w:t>
      </w:r>
    </w:p>
    <w:p w14:paraId="0187B06F" w14:textId="77777777" w:rsidR="00324BAF" w:rsidRDefault="00324BAF" w:rsidP="00324BAF"/>
    <w:p w14:paraId="0187B070" w14:textId="77777777" w:rsidR="00324BAF" w:rsidRDefault="00324BAF" w:rsidP="00324BAF">
      <w:pPr>
        <w:pStyle w:val="Heading2"/>
      </w:pPr>
      <w:bookmarkStart w:id="3" w:name="_Toc422822711"/>
      <w:r>
        <w:t>Research Methodology</w:t>
      </w:r>
      <w:bookmarkEnd w:id="3"/>
    </w:p>
    <w:p w14:paraId="0187B072" w14:textId="77777777" w:rsidR="007734A1" w:rsidRDefault="007734A1" w:rsidP="007734A1">
      <w:pPr>
        <w:pStyle w:val="Heading3"/>
      </w:pPr>
      <w:bookmarkStart w:id="4" w:name="_Toc422822712"/>
      <w:r>
        <w:t>Testing Overview</w:t>
      </w:r>
      <w:bookmarkEnd w:id="4"/>
    </w:p>
    <w:p w14:paraId="0187B073" w14:textId="367C849E" w:rsidR="007734A1" w:rsidRDefault="003F735C" w:rsidP="00766639">
      <w:r>
        <w:t>The testing sessions will be conducted in one-on-one</w:t>
      </w:r>
      <w:r w:rsidR="00AD0C14">
        <w:t>,</w:t>
      </w:r>
      <w:r>
        <w:t xml:space="preserve"> task-based</w:t>
      </w:r>
      <w:r w:rsidR="00AD0C14">
        <w:t>, remote</w:t>
      </w:r>
      <w:r>
        <w:t xml:space="preserve"> sessions. A minimum of 6-8 users will participate</w:t>
      </w:r>
      <w:r w:rsidR="007734A1">
        <w:t>. The testing will be conducted using a prototype to complete the specific tasks outline</w:t>
      </w:r>
      <w:r w:rsidR="00AD0C14">
        <w:t>d</w:t>
      </w:r>
      <w:r w:rsidR="007734A1">
        <w:t xml:space="preserve"> in this Research Guide. </w:t>
      </w:r>
    </w:p>
    <w:p w14:paraId="0187B074" w14:textId="2C614115" w:rsidR="007734A1" w:rsidRDefault="007734A1" w:rsidP="00766639">
      <w:r>
        <w:t>A facilitator will lead the testing sessions, taking each participant through the task-based scenarios. Observers may view the sessions via GoTo Meeting which will be used to broadcast the sessions for remote viewers. Screen activity and audio will be record</w:t>
      </w:r>
      <w:r w:rsidR="00A83524">
        <w:t xml:space="preserve">ed. An observer </w:t>
      </w:r>
      <w:r>
        <w:t>will assist with note taking and analyzing research findings to facilitate a speedy delivery of results.</w:t>
      </w:r>
    </w:p>
    <w:p w14:paraId="0187B075" w14:textId="77777777" w:rsidR="007734A1" w:rsidRDefault="007734A1" w:rsidP="007734A1">
      <w:pPr>
        <w:pStyle w:val="Heading3"/>
      </w:pPr>
      <w:bookmarkStart w:id="5" w:name="_Toc422822713"/>
      <w:r>
        <w:t>Think Aloud Protocol</w:t>
      </w:r>
      <w:bookmarkEnd w:id="5"/>
    </w:p>
    <w:p w14:paraId="0187B076" w14:textId="780F657F" w:rsidR="007734A1" w:rsidRDefault="007734A1" w:rsidP="007734A1">
      <w:r w:rsidRPr="002E13AF">
        <w:t xml:space="preserve">Participants will be asked to think aloud while </w:t>
      </w:r>
      <w:r>
        <w:t xml:space="preserve">completing the </w:t>
      </w:r>
      <w:r w:rsidRPr="002E13AF">
        <w:t>tasks. By asking participants to think aloud, we can capture qualitative data about their experience, including whether</w:t>
      </w:r>
      <w:r>
        <w:t xml:space="preserve"> </w:t>
      </w:r>
      <w:r w:rsidRPr="002E13AF">
        <w:t xml:space="preserve">or not expectations are being met and why mistakes are made. The richness of this data can help us identify areas that should be </w:t>
      </w:r>
      <w:r>
        <w:t>refined.</w:t>
      </w:r>
    </w:p>
    <w:p w14:paraId="0187B077" w14:textId="77777777" w:rsidR="007734A1" w:rsidRDefault="007734A1">
      <w:pPr>
        <w:spacing w:line="259" w:lineRule="auto"/>
        <w:rPr>
          <w:rFonts w:asciiTheme="majorHAnsi" w:eastAsiaTheme="majorEastAsia" w:hAnsiTheme="majorHAnsi" w:cstheme="majorBidi"/>
          <w:color w:val="2E74B5" w:themeColor="accent1" w:themeShade="BF"/>
          <w:sz w:val="36"/>
          <w:szCs w:val="36"/>
        </w:rPr>
      </w:pPr>
      <w:r>
        <w:br w:type="page"/>
      </w:r>
    </w:p>
    <w:p w14:paraId="0187B078" w14:textId="77777777" w:rsidR="00232F26" w:rsidRDefault="00C505F7">
      <w:pPr>
        <w:pStyle w:val="Heading1"/>
      </w:pPr>
      <w:bookmarkStart w:id="6" w:name="_Toc422822714"/>
      <w:r>
        <w:lastRenderedPageBreak/>
        <w:t>RESEARCH TIMELINE</w:t>
      </w:r>
      <w:bookmarkEnd w:id="6"/>
    </w:p>
    <w:p w14:paraId="0187B079" w14:textId="19759665" w:rsidR="00A415DC" w:rsidRPr="00A415DC" w:rsidRDefault="00A415DC" w:rsidP="00A415DC">
      <w:pPr>
        <w:rPr>
          <w:i/>
          <w:color w:val="767171" w:themeColor="background2" w:themeShade="80"/>
        </w:rPr>
      </w:pPr>
    </w:p>
    <w:tbl>
      <w:tblPr>
        <w:tblStyle w:val="GridTable4-Accent11"/>
        <w:tblW w:w="0" w:type="auto"/>
        <w:tblLook w:val="04A0" w:firstRow="1" w:lastRow="0" w:firstColumn="1" w:lastColumn="0" w:noHBand="0" w:noVBand="1"/>
      </w:tblPr>
      <w:tblGrid>
        <w:gridCol w:w="1795"/>
        <w:gridCol w:w="4050"/>
        <w:gridCol w:w="4153"/>
      </w:tblGrid>
      <w:tr w:rsidR="00A46E36" w:rsidRPr="00A46E36" w14:paraId="0187B07D" w14:textId="77777777" w:rsidTr="000E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87B07A" w14:textId="77777777" w:rsidR="00A46E36" w:rsidRPr="00A46E36" w:rsidRDefault="00A46E36" w:rsidP="00C505F7">
            <w:pPr>
              <w:rPr>
                <w:color w:val="FFFFFF" w:themeColor="background1"/>
              </w:rPr>
            </w:pPr>
            <w:r w:rsidRPr="00A46E36">
              <w:rPr>
                <w:color w:val="FFFFFF" w:themeColor="background1"/>
              </w:rPr>
              <w:t>Week</w:t>
            </w:r>
          </w:p>
        </w:tc>
        <w:tc>
          <w:tcPr>
            <w:tcW w:w="4050" w:type="dxa"/>
          </w:tcPr>
          <w:p w14:paraId="0187B07B" w14:textId="77777777" w:rsidR="00A46E36" w:rsidRPr="00A46E36" w:rsidRDefault="00A46E36" w:rsidP="00C505F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A46E36">
              <w:rPr>
                <w:color w:val="FFFFFF" w:themeColor="background1"/>
              </w:rPr>
              <w:t>Activity</w:t>
            </w:r>
          </w:p>
        </w:tc>
        <w:tc>
          <w:tcPr>
            <w:tcW w:w="4153" w:type="dxa"/>
          </w:tcPr>
          <w:p w14:paraId="0187B07C" w14:textId="77777777" w:rsidR="00A46E36" w:rsidRPr="00A46E36" w:rsidRDefault="00A46E36" w:rsidP="00C505F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A46E36">
              <w:rPr>
                <w:color w:val="FFFFFF" w:themeColor="background1"/>
              </w:rPr>
              <w:t>Deliverable</w:t>
            </w:r>
          </w:p>
        </w:tc>
      </w:tr>
      <w:tr w:rsidR="00A46E36" w:rsidRPr="0099690F" w14:paraId="0187B081" w14:textId="77777777" w:rsidTr="000E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87B07E" w14:textId="25262A45" w:rsidR="00A46E36" w:rsidRPr="0099690F" w:rsidRDefault="00117E6C" w:rsidP="00C505F7">
            <w:pPr>
              <w:rPr>
                <w:b w:val="0"/>
              </w:rPr>
            </w:pPr>
            <w:r>
              <w:rPr>
                <w:b w:val="0"/>
              </w:rPr>
              <w:t>Day 1</w:t>
            </w:r>
          </w:p>
        </w:tc>
        <w:tc>
          <w:tcPr>
            <w:tcW w:w="4050" w:type="dxa"/>
          </w:tcPr>
          <w:p w14:paraId="0187B07F" w14:textId="77777777" w:rsidR="00A46E36" w:rsidRPr="0099690F" w:rsidRDefault="0099690F" w:rsidP="0099690F">
            <w:pPr>
              <w:cnfStyle w:val="000000100000" w:firstRow="0" w:lastRow="0" w:firstColumn="0" w:lastColumn="0" w:oddVBand="0" w:evenVBand="0" w:oddHBand="1" w:evenHBand="0" w:firstRowFirstColumn="0" w:firstRowLastColumn="0" w:lastRowFirstColumn="0" w:lastRowLastColumn="0"/>
            </w:pPr>
            <w:r>
              <w:t>Planning the session details</w:t>
            </w:r>
          </w:p>
        </w:tc>
        <w:tc>
          <w:tcPr>
            <w:tcW w:w="4153" w:type="dxa"/>
          </w:tcPr>
          <w:p w14:paraId="0187B080" w14:textId="77777777" w:rsidR="00A46E36" w:rsidRPr="0099690F" w:rsidRDefault="0099690F" w:rsidP="00C505F7">
            <w:pPr>
              <w:cnfStyle w:val="000000100000" w:firstRow="0" w:lastRow="0" w:firstColumn="0" w:lastColumn="0" w:oddVBand="0" w:evenVBand="0" w:oddHBand="1" w:evenHBand="0" w:firstRowFirstColumn="0" w:firstRowLastColumn="0" w:lastRowFirstColumn="0" w:lastRowLastColumn="0"/>
            </w:pPr>
            <w:r>
              <w:t>Research Guide</w:t>
            </w:r>
          </w:p>
        </w:tc>
      </w:tr>
      <w:tr w:rsidR="00A46E36" w:rsidRPr="0099690F" w14:paraId="0187B085" w14:textId="77777777" w:rsidTr="000E2612">
        <w:tc>
          <w:tcPr>
            <w:cnfStyle w:val="001000000000" w:firstRow="0" w:lastRow="0" w:firstColumn="1" w:lastColumn="0" w:oddVBand="0" w:evenVBand="0" w:oddHBand="0" w:evenHBand="0" w:firstRowFirstColumn="0" w:firstRowLastColumn="0" w:lastRowFirstColumn="0" w:lastRowLastColumn="0"/>
            <w:tcW w:w="1795" w:type="dxa"/>
          </w:tcPr>
          <w:p w14:paraId="0187B082" w14:textId="6EAD3335" w:rsidR="00A46E36" w:rsidRPr="0099690F" w:rsidRDefault="00117E6C" w:rsidP="00C505F7">
            <w:pPr>
              <w:rPr>
                <w:b w:val="0"/>
              </w:rPr>
            </w:pPr>
            <w:r>
              <w:rPr>
                <w:b w:val="0"/>
              </w:rPr>
              <w:t>Day 2</w:t>
            </w:r>
          </w:p>
        </w:tc>
        <w:tc>
          <w:tcPr>
            <w:tcW w:w="4050" w:type="dxa"/>
          </w:tcPr>
          <w:p w14:paraId="0187B083" w14:textId="77777777" w:rsidR="00A46E36" w:rsidRPr="0099690F" w:rsidRDefault="0099690F" w:rsidP="00C505F7">
            <w:pPr>
              <w:cnfStyle w:val="000000000000" w:firstRow="0" w:lastRow="0" w:firstColumn="0" w:lastColumn="0" w:oddVBand="0" w:evenVBand="0" w:oddHBand="0" w:evenHBand="0" w:firstRowFirstColumn="0" w:firstRowLastColumn="0" w:lastRowFirstColumn="0" w:lastRowLastColumn="0"/>
            </w:pPr>
            <w:r>
              <w:t>Recruiting participants</w:t>
            </w:r>
          </w:p>
        </w:tc>
        <w:tc>
          <w:tcPr>
            <w:tcW w:w="4153" w:type="dxa"/>
          </w:tcPr>
          <w:p w14:paraId="0187B084" w14:textId="77777777" w:rsidR="00A46E36" w:rsidRPr="0099690F" w:rsidRDefault="0099690F" w:rsidP="00C505F7">
            <w:pPr>
              <w:cnfStyle w:val="000000000000" w:firstRow="0" w:lastRow="0" w:firstColumn="0" w:lastColumn="0" w:oddVBand="0" w:evenVBand="0" w:oddHBand="0" w:evenHBand="0" w:firstRowFirstColumn="0" w:firstRowLastColumn="0" w:lastRowFirstColumn="0" w:lastRowLastColumn="0"/>
            </w:pPr>
            <w:r>
              <w:t>Recruitment Screener</w:t>
            </w:r>
          </w:p>
        </w:tc>
      </w:tr>
      <w:tr w:rsidR="00A46E36" w:rsidRPr="0099690F" w14:paraId="0187B089" w14:textId="77777777" w:rsidTr="000E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87B086" w14:textId="0F1C4CB3" w:rsidR="00A46E36" w:rsidRPr="0099690F" w:rsidRDefault="00117E6C" w:rsidP="00F74BC6">
            <w:pPr>
              <w:rPr>
                <w:b w:val="0"/>
              </w:rPr>
            </w:pPr>
            <w:r>
              <w:rPr>
                <w:b w:val="0"/>
              </w:rPr>
              <w:t>Day 3</w:t>
            </w:r>
          </w:p>
        </w:tc>
        <w:tc>
          <w:tcPr>
            <w:tcW w:w="4050" w:type="dxa"/>
          </w:tcPr>
          <w:p w14:paraId="0187B087" w14:textId="4BB72BCB" w:rsidR="00A46E36" w:rsidRPr="0099690F" w:rsidRDefault="0099690F" w:rsidP="00117E6C">
            <w:pPr>
              <w:cnfStyle w:val="000000100000" w:firstRow="0" w:lastRow="0" w:firstColumn="0" w:lastColumn="0" w:oddVBand="0" w:evenVBand="0" w:oddHBand="1" w:evenHBand="0" w:firstRowFirstColumn="0" w:firstRowLastColumn="0" w:lastRowFirstColumn="0" w:lastRowLastColumn="0"/>
            </w:pPr>
            <w:r>
              <w:t xml:space="preserve">Facilitate usability testing </w:t>
            </w:r>
          </w:p>
        </w:tc>
        <w:tc>
          <w:tcPr>
            <w:tcW w:w="4153" w:type="dxa"/>
          </w:tcPr>
          <w:p w14:paraId="0187B088" w14:textId="4D17F080" w:rsidR="00A46E36" w:rsidRPr="0099690F" w:rsidRDefault="0099690F" w:rsidP="00117E6C">
            <w:pPr>
              <w:cnfStyle w:val="000000100000" w:firstRow="0" w:lastRow="0" w:firstColumn="0" w:lastColumn="0" w:oddVBand="0" w:evenVBand="0" w:oddHBand="1" w:evenHBand="0" w:firstRowFirstColumn="0" w:firstRowLastColumn="0" w:lastRowFirstColumn="0" w:lastRowLastColumn="0"/>
            </w:pPr>
            <w:r>
              <w:t>Interview Recordings</w:t>
            </w:r>
          </w:p>
        </w:tc>
      </w:tr>
      <w:tr w:rsidR="00A46E36" w:rsidRPr="0099690F" w14:paraId="0187B08D" w14:textId="77777777" w:rsidTr="000E2612">
        <w:tc>
          <w:tcPr>
            <w:cnfStyle w:val="001000000000" w:firstRow="0" w:lastRow="0" w:firstColumn="1" w:lastColumn="0" w:oddVBand="0" w:evenVBand="0" w:oddHBand="0" w:evenHBand="0" w:firstRowFirstColumn="0" w:firstRowLastColumn="0" w:lastRowFirstColumn="0" w:lastRowLastColumn="0"/>
            <w:tcW w:w="1795" w:type="dxa"/>
          </w:tcPr>
          <w:p w14:paraId="0187B08A" w14:textId="2DDE6358" w:rsidR="00A46E36" w:rsidRPr="0099690F" w:rsidRDefault="00117E6C" w:rsidP="00C505F7">
            <w:pPr>
              <w:rPr>
                <w:b w:val="0"/>
              </w:rPr>
            </w:pPr>
            <w:r>
              <w:rPr>
                <w:b w:val="0"/>
              </w:rPr>
              <w:t>Day 4</w:t>
            </w:r>
          </w:p>
        </w:tc>
        <w:tc>
          <w:tcPr>
            <w:tcW w:w="4050" w:type="dxa"/>
          </w:tcPr>
          <w:p w14:paraId="0187B08B" w14:textId="245D8BC4" w:rsidR="00A46E36" w:rsidRPr="0099690F" w:rsidRDefault="0099690F" w:rsidP="00117E6C">
            <w:pPr>
              <w:cnfStyle w:val="000000000000" w:firstRow="0" w:lastRow="0" w:firstColumn="0" w:lastColumn="0" w:oddVBand="0" w:evenVBand="0" w:oddHBand="0" w:evenHBand="0" w:firstRowFirstColumn="0" w:firstRowLastColumn="0" w:lastRowFirstColumn="0" w:lastRowLastColumn="0"/>
            </w:pPr>
            <w:r>
              <w:t xml:space="preserve">Evaluate and </w:t>
            </w:r>
            <w:r w:rsidR="00117E6C">
              <w:t>document</w:t>
            </w:r>
            <w:r>
              <w:t xml:space="preserve"> findings and recommendations</w:t>
            </w:r>
          </w:p>
        </w:tc>
        <w:tc>
          <w:tcPr>
            <w:tcW w:w="4153" w:type="dxa"/>
          </w:tcPr>
          <w:p w14:paraId="0187B08C" w14:textId="06216EEC" w:rsidR="00A46E36" w:rsidRPr="0099690F" w:rsidRDefault="0099690F" w:rsidP="00117E6C">
            <w:pPr>
              <w:cnfStyle w:val="000000000000" w:firstRow="0" w:lastRow="0" w:firstColumn="0" w:lastColumn="0" w:oddVBand="0" w:evenVBand="0" w:oddHBand="0" w:evenHBand="0" w:firstRowFirstColumn="0" w:firstRowLastColumn="0" w:lastRowFirstColumn="0" w:lastRowLastColumn="0"/>
            </w:pPr>
            <w:r>
              <w:t xml:space="preserve">Findings </w:t>
            </w:r>
            <w:r w:rsidR="00117E6C">
              <w:t>Summary</w:t>
            </w:r>
          </w:p>
        </w:tc>
      </w:tr>
      <w:tr w:rsidR="00AD0C14" w:rsidRPr="0099690F" w14:paraId="6B7A3871" w14:textId="77777777" w:rsidTr="000E2612">
        <w:trPr>
          <w:cnfStyle w:val="000000100000" w:firstRow="0" w:lastRow="0" w:firstColumn="0" w:lastColumn="0" w:oddVBand="0" w:evenVBand="0" w:oddHBand="1" w:evenHBand="0" w:firstRowFirstColumn="0" w:firstRowLastColumn="0" w:lastRowFirstColumn="0" w:lastRowLastColumn="0"/>
          <w:ins w:id="7" w:author="Shannon McHarg" w:date="2015-06-21T13:19:00Z"/>
        </w:trPr>
        <w:tc>
          <w:tcPr>
            <w:cnfStyle w:val="001000000000" w:firstRow="0" w:lastRow="0" w:firstColumn="1" w:lastColumn="0" w:oddVBand="0" w:evenVBand="0" w:oddHBand="0" w:evenHBand="0" w:firstRowFirstColumn="0" w:firstRowLastColumn="0" w:lastRowFirstColumn="0" w:lastRowLastColumn="0"/>
            <w:tcW w:w="1795" w:type="dxa"/>
          </w:tcPr>
          <w:p w14:paraId="7EE50F98" w14:textId="4795FDE3" w:rsidR="00AD0C14" w:rsidRDefault="00117E6C" w:rsidP="00C505F7">
            <w:pPr>
              <w:rPr>
                <w:ins w:id="8" w:author="Shannon McHarg" w:date="2015-06-21T13:19:00Z"/>
              </w:rPr>
            </w:pPr>
            <w:r>
              <w:t>Day 5</w:t>
            </w:r>
          </w:p>
        </w:tc>
        <w:tc>
          <w:tcPr>
            <w:tcW w:w="4050" w:type="dxa"/>
          </w:tcPr>
          <w:p w14:paraId="34943195" w14:textId="2E663B45" w:rsidR="00AD0C14" w:rsidRDefault="00AD0C14" w:rsidP="00C505F7">
            <w:pPr>
              <w:cnfStyle w:val="000000100000" w:firstRow="0" w:lastRow="0" w:firstColumn="0" w:lastColumn="0" w:oddVBand="0" w:evenVBand="0" w:oddHBand="1" w:evenHBand="0" w:firstRowFirstColumn="0" w:firstRowLastColumn="0" w:lastRowFirstColumn="0" w:lastRowLastColumn="0"/>
              <w:rPr>
                <w:ins w:id="9" w:author="Shannon McHarg" w:date="2015-06-21T13:19:00Z"/>
              </w:rPr>
            </w:pPr>
            <w:ins w:id="10" w:author="Shannon McHarg" w:date="2015-06-21T13:19:00Z">
              <w:r>
                <w:t>Iterate design</w:t>
              </w:r>
            </w:ins>
            <w:ins w:id="11" w:author="Shannon McHarg" w:date="2015-06-21T13:20:00Z">
              <w:r>
                <w:t xml:space="preserve"> based on findings</w:t>
              </w:r>
            </w:ins>
          </w:p>
        </w:tc>
        <w:tc>
          <w:tcPr>
            <w:tcW w:w="4153" w:type="dxa"/>
          </w:tcPr>
          <w:p w14:paraId="343EE23E" w14:textId="49827F9B" w:rsidR="00AD0C14" w:rsidRDefault="00AD0C14" w:rsidP="00C505F7">
            <w:pPr>
              <w:cnfStyle w:val="000000100000" w:firstRow="0" w:lastRow="0" w:firstColumn="0" w:lastColumn="0" w:oddVBand="0" w:evenVBand="0" w:oddHBand="1" w:evenHBand="0" w:firstRowFirstColumn="0" w:firstRowLastColumn="0" w:lastRowFirstColumn="0" w:lastRowLastColumn="0"/>
              <w:rPr>
                <w:ins w:id="12" w:author="Shannon McHarg" w:date="2015-06-21T13:19:00Z"/>
              </w:rPr>
            </w:pPr>
            <w:ins w:id="13" w:author="Shannon McHarg" w:date="2015-06-21T13:20:00Z">
              <w:r>
                <w:t>Design revisions</w:t>
              </w:r>
            </w:ins>
          </w:p>
        </w:tc>
      </w:tr>
    </w:tbl>
    <w:p w14:paraId="0187B08E" w14:textId="2845D127" w:rsidR="00B22978" w:rsidRPr="00467F39" w:rsidRDefault="00B22978" w:rsidP="00C505F7"/>
    <w:p w14:paraId="0187B08F" w14:textId="77777777" w:rsidR="009B7E65" w:rsidRDefault="002C0229">
      <w:pPr>
        <w:pStyle w:val="Heading1"/>
      </w:pPr>
      <w:bookmarkStart w:id="14" w:name="_Toc422822715"/>
      <w:r>
        <w:t>RECRUITING &amp; SCHEDULING</w:t>
      </w:r>
      <w:bookmarkEnd w:id="14"/>
    </w:p>
    <w:p w14:paraId="0187B091" w14:textId="77777777" w:rsidR="00913C25" w:rsidRDefault="00913C25" w:rsidP="00913C25">
      <w:pPr>
        <w:pStyle w:val="Heading2"/>
      </w:pPr>
      <w:bookmarkStart w:id="15" w:name="_Toc422822716"/>
      <w:r>
        <w:t>Recruiting</w:t>
      </w:r>
      <w:bookmarkEnd w:id="15"/>
    </w:p>
    <w:p w14:paraId="0187B093" w14:textId="2CEA1CC6" w:rsidR="00040966" w:rsidRDefault="00F74BC6" w:rsidP="00040966">
      <w:r>
        <w:t xml:space="preserve">Research </w:t>
      </w:r>
      <w:r w:rsidR="00AD0C14">
        <w:t xml:space="preserve">recruiter </w:t>
      </w:r>
      <w:r>
        <w:t xml:space="preserve">will recruit possible participants through use of a screener survey shared in multiple social media outlets.  Qualified participants will be contacted and scheduled by the recruiter.  All participants will be interviewed remotely, each participant will be contacted via phone and/or </w:t>
      </w:r>
      <w:r w:rsidR="00040966" w:rsidRPr="002253B8">
        <w:t xml:space="preserve">e-mail to invite their participation, confirm their date and time and to prepare them for the session.    </w:t>
      </w:r>
    </w:p>
    <w:p w14:paraId="0187B094" w14:textId="77777777" w:rsidR="0099690F" w:rsidRDefault="0099690F" w:rsidP="0099690F">
      <w:pPr>
        <w:pStyle w:val="Heading3"/>
      </w:pPr>
      <w:bookmarkStart w:id="16" w:name="_Toc422822717"/>
      <w:r>
        <w:t>Recruitment Criteria</w:t>
      </w:r>
      <w:bookmarkEnd w:id="16"/>
    </w:p>
    <w:p w14:paraId="0187B097" w14:textId="56EC764B" w:rsidR="000E2612" w:rsidRDefault="000E2612" w:rsidP="00F74BC6">
      <w:pPr>
        <w:pStyle w:val="ListParagraph"/>
        <w:numPr>
          <w:ilvl w:val="0"/>
          <w:numId w:val="40"/>
        </w:numPr>
      </w:pPr>
      <w:r>
        <w:t xml:space="preserve">Mix of </w:t>
      </w:r>
      <w:r w:rsidR="00F74BC6">
        <w:t>user type</w:t>
      </w:r>
      <w:r w:rsidR="00AD0C14">
        <w:t>s</w:t>
      </w:r>
      <w:r w:rsidR="00F74BC6">
        <w:t xml:space="preserve"> – pregnant, nursing, trying to conceive</w:t>
      </w:r>
    </w:p>
    <w:p w14:paraId="0187B098" w14:textId="77777777" w:rsidR="000E2612" w:rsidRPr="000E2612" w:rsidRDefault="000E2612" w:rsidP="000E2612">
      <w:pPr>
        <w:pStyle w:val="ListParagraph"/>
        <w:numPr>
          <w:ilvl w:val="0"/>
          <w:numId w:val="40"/>
        </w:numPr>
      </w:pPr>
      <w:r>
        <w:t>Exclude anyone that works for a market research firm</w:t>
      </w:r>
    </w:p>
    <w:p w14:paraId="0187B099" w14:textId="77777777" w:rsidR="002C0229" w:rsidRDefault="002C0229" w:rsidP="002C0229">
      <w:pPr>
        <w:pStyle w:val="Heading3"/>
      </w:pPr>
      <w:bookmarkStart w:id="17" w:name="_Toc422822718"/>
      <w:r>
        <w:t>Recruitment Calling Script</w:t>
      </w:r>
      <w:bookmarkEnd w:id="17"/>
    </w:p>
    <w:p w14:paraId="0187B09A" w14:textId="77777777" w:rsidR="000E2612" w:rsidRPr="000E2612" w:rsidRDefault="000E2612" w:rsidP="000E2612">
      <w:pPr>
        <w:rPr>
          <w:i/>
          <w:color w:val="767171" w:themeColor="background2" w:themeShade="80"/>
        </w:rPr>
      </w:pPr>
      <w:r w:rsidRPr="000E2612">
        <w:rPr>
          <w:i/>
          <w:color w:val="767171" w:themeColor="background2" w:themeShade="80"/>
        </w:rPr>
        <w:t xml:space="preserve">This script will be used when calling participants for final screening and scheduling. A follow-up email with session details </w:t>
      </w:r>
      <w:r w:rsidRPr="00763E32">
        <w:rPr>
          <w:i/>
          <w:color w:val="767171" w:themeColor="background2" w:themeShade="80"/>
        </w:rPr>
        <w:t xml:space="preserve">will </w:t>
      </w:r>
      <w:r w:rsidRPr="000E2612">
        <w:rPr>
          <w:i/>
          <w:color w:val="767171" w:themeColor="background2" w:themeShade="80"/>
        </w:rPr>
        <w:t>be sent after confirmation of a session time.</w:t>
      </w:r>
    </w:p>
    <w:p w14:paraId="0187B09B" w14:textId="19645AF1" w:rsidR="000E2612" w:rsidRPr="00F10B9A" w:rsidRDefault="000E2612" w:rsidP="000E2612">
      <w:r w:rsidRPr="000C0C39">
        <w:t xml:space="preserve">Hello, </w:t>
      </w:r>
      <w:r w:rsidRPr="000E2612">
        <w:t xml:space="preserve">my name is &lt;your name&gt; calling on behalf of &lt;client name&gt;.  You have indicated a willingness to participate </w:t>
      </w:r>
      <w:r w:rsidRPr="00F10B9A">
        <w:t>in a res</w:t>
      </w:r>
      <w:r w:rsidR="00F74BC6">
        <w:t>earch st</w:t>
      </w:r>
      <w:r w:rsidR="009B675A">
        <w:t>udy to provide feedback on Baby</w:t>
      </w:r>
      <w:r w:rsidR="00F74BC6">
        <w:t>Safe R</w:t>
      </w:r>
      <w:r w:rsidR="009B675A">
        <w:t>x</w:t>
      </w:r>
      <w:r w:rsidRPr="00F10B9A">
        <w:t xml:space="preserve">.  I’m calling to schedule your </w:t>
      </w:r>
      <w:r w:rsidR="00F74BC6">
        <w:t>30 minute s</w:t>
      </w:r>
      <w:r w:rsidRPr="00F10B9A">
        <w:t xml:space="preserve">ession.   </w:t>
      </w:r>
    </w:p>
    <w:p w14:paraId="0187B09C" w14:textId="1B2511F7" w:rsidR="000E2612" w:rsidRPr="00F10B9A" w:rsidRDefault="000E2612" w:rsidP="000E2612">
      <w:r w:rsidRPr="00F10B9A">
        <w:t>This session will take place</w:t>
      </w:r>
      <w:r w:rsidR="00F74BC6">
        <w:t xml:space="preserve"> remotely via web conference on Monday, June 22</w:t>
      </w:r>
      <w:r w:rsidRPr="00F10B9A">
        <w:t xml:space="preserve">. </w:t>
      </w:r>
      <w:r>
        <w:t>As mentioned, you will receive</w:t>
      </w:r>
      <w:r w:rsidR="00F74BC6">
        <w:t xml:space="preserve"> a $30 Amazon.com electronic gift card in</w:t>
      </w:r>
      <w:r w:rsidR="00991A7A">
        <w:t xml:space="preserve"> thanks</w:t>
      </w:r>
      <w:r>
        <w:t xml:space="preserve"> for </w:t>
      </w:r>
      <w:r w:rsidR="00991A7A">
        <w:t xml:space="preserve">your </w:t>
      </w:r>
      <w:r>
        <w:t xml:space="preserve">participation in the session.  </w:t>
      </w:r>
      <w:r w:rsidRPr="00F10B9A">
        <w:t xml:space="preserve">In order to participate in the study, you’ll need a computer with internet access and either speakers and a microphone with your computer or a telephone to connect with the session.  During our </w:t>
      </w:r>
      <w:r w:rsidR="00F74BC6">
        <w:t xml:space="preserve">30 minutes </w:t>
      </w:r>
      <w:r w:rsidRPr="00F10B9A">
        <w:t>together we will show you</w:t>
      </w:r>
      <w:r w:rsidR="00ED3BA3">
        <w:t xml:space="preserve"> a </w:t>
      </w:r>
      <w:r w:rsidR="00AD0C14">
        <w:t>prototype</w:t>
      </w:r>
      <w:r w:rsidRPr="00F10B9A">
        <w:t xml:space="preserve"> to get your feedback, and to test the usability of functionality.</w:t>
      </w:r>
    </w:p>
    <w:p w14:paraId="0187B09D" w14:textId="4EA4B060" w:rsidR="000E2612" w:rsidRDefault="000E2612" w:rsidP="000E2612">
      <w:r w:rsidRPr="00F10B9A">
        <w:t xml:space="preserve">We have session times available on </w:t>
      </w:r>
      <w:r w:rsidR="00ED3BA3">
        <w:t>Monday, July 22</w:t>
      </w:r>
      <w:r w:rsidRPr="00F10B9A">
        <w:t>.  When would work best for you?</w:t>
      </w:r>
    </w:p>
    <w:p w14:paraId="0187B09E" w14:textId="77777777" w:rsidR="000E2612" w:rsidRPr="000E2612" w:rsidRDefault="000E2612" w:rsidP="000E2612"/>
    <w:p w14:paraId="0187B09F" w14:textId="77777777" w:rsidR="002C0229" w:rsidRDefault="002C0229" w:rsidP="002C0229">
      <w:pPr>
        <w:pStyle w:val="Heading3"/>
      </w:pPr>
      <w:bookmarkStart w:id="18" w:name="_Toc422822719"/>
      <w:r>
        <w:t>Incentives</w:t>
      </w:r>
      <w:bookmarkEnd w:id="18"/>
    </w:p>
    <w:p w14:paraId="0187B0A0" w14:textId="77777777" w:rsidR="00763E32" w:rsidRPr="00763E32" w:rsidRDefault="00763E32" w:rsidP="00763E32">
      <w:pPr>
        <w:rPr>
          <w:i/>
          <w:color w:val="767171" w:themeColor="background2" w:themeShade="80"/>
        </w:rPr>
      </w:pPr>
      <w:r w:rsidRPr="00763E32">
        <w:rPr>
          <w:i/>
          <w:color w:val="767171" w:themeColor="background2" w:themeShade="80"/>
        </w:rPr>
        <w:t>Details about the incentive that each participant will receive, including who is responsible for distributing the incentive.</w:t>
      </w:r>
    </w:p>
    <w:p w14:paraId="0187B0A1" w14:textId="5631AAE9" w:rsidR="00763E32" w:rsidRPr="00763E32" w:rsidRDefault="00ED3BA3" w:rsidP="00763E32">
      <w:r>
        <w:lastRenderedPageBreak/>
        <w:t>The research partner</w:t>
      </w:r>
      <w:r w:rsidR="00763E32">
        <w:t xml:space="preserve"> will handle delivery of the incentives to eac</w:t>
      </w:r>
      <w:r>
        <w:t>h participant which will be a $3</w:t>
      </w:r>
      <w:r w:rsidR="00763E32">
        <w:t xml:space="preserve">0 Amazon gift card. Incentives will be sent via the participant’s email address within 2-3 business days after completing the session. </w:t>
      </w:r>
    </w:p>
    <w:p w14:paraId="0187B0A2" w14:textId="77777777" w:rsidR="00763E32" w:rsidRDefault="00763E32" w:rsidP="002C0229">
      <w:pPr>
        <w:pStyle w:val="Heading2"/>
      </w:pPr>
    </w:p>
    <w:p w14:paraId="0187B0A3" w14:textId="77777777" w:rsidR="002C0229" w:rsidRDefault="002C0229" w:rsidP="002C0229">
      <w:pPr>
        <w:pStyle w:val="Heading2"/>
      </w:pPr>
      <w:bookmarkStart w:id="19" w:name="_Toc422822720"/>
      <w:r>
        <w:t>Session Times &amp; Details</w:t>
      </w:r>
      <w:bookmarkEnd w:id="19"/>
    </w:p>
    <w:p w14:paraId="0187B0A4" w14:textId="77777777" w:rsidR="002C0229" w:rsidRDefault="00763E32" w:rsidP="002C0229">
      <w:pPr>
        <w:rPr>
          <w:i/>
          <w:color w:val="767171" w:themeColor="background2" w:themeShade="80"/>
        </w:rPr>
      </w:pPr>
      <w:r w:rsidRPr="00763E32">
        <w:rPr>
          <w:i/>
          <w:color w:val="767171" w:themeColor="background2" w:themeShade="80"/>
        </w:rPr>
        <w:t>Details on scheduled session times with information for observers to join.</w:t>
      </w:r>
    </w:p>
    <w:p w14:paraId="0187B0A5" w14:textId="77777777" w:rsidR="00763E32" w:rsidRPr="00763E32" w:rsidRDefault="00763E32" w:rsidP="002C0229">
      <w:pPr>
        <w:rPr>
          <w:i/>
          <w:color w:val="767171" w:themeColor="background2" w:themeShade="80"/>
        </w:rPr>
      </w:pPr>
    </w:p>
    <w:tbl>
      <w:tblPr>
        <w:tblStyle w:val="GridTable4-Accent11"/>
        <w:tblW w:w="10075" w:type="dxa"/>
        <w:tblLook w:val="04A0" w:firstRow="1" w:lastRow="0" w:firstColumn="1" w:lastColumn="0" w:noHBand="0" w:noVBand="1"/>
      </w:tblPr>
      <w:tblGrid>
        <w:gridCol w:w="2425"/>
        <w:gridCol w:w="3330"/>
        <w:gridCol w:w="4320"/>
      </w:tblGrid>
      <w:tr w:rsidR="002C0229" w:rsidRPr="00A46E36" w14:paraId="0187B0A9" w14:textId="77777777" w:rsidTr="00F41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A6" w14:textId="77777777" w:rsidR="002C0229" w:rsidRPr="00A46E36" w:rsidRDefault="002C0229" w:rsidP="00F41852">
            <w:pPr>
              <w:rPr>
                <w:color w:val="FFFFFF" w:themeColor="background1"/>
              </w:rPr>
            </w:pPr>
            <w:r>
              <w:rPr>
                <w:color w:val="FFFFFF" w:themeColor="background1"/>
              </w:rPr>
              <w:t>Session Time</w:t>
            </w:r>
          </w:p>
        </w:tc>
        <w:tc>
          <w:tcPr>
            <w:tcW w:w="3330" w:type="dxa"/>
          </w:tcPr>
          <w:p w14:paraId="0187B0A7" w14:textId="77777777" w:rsidR="002C0229" w:rsidRPr="00A46E36" w:rsidRDefault="002C0229" w:rsidP="00F41852">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Participant</w:t>
            </w:r>
          </w:p>
        </w:tc>
        <w:tc>
          <w:tcPr>
            <w:tcW w:w="4320" w:type="dxa"/>
          </w:tcPr>
          <w:p w14:paraId="0187B0A8" w14:textId="77777777" w:rsidR="002C0229" w:rsidRPr="00A46E36" w:rsidRDefault="002C0229" w:rsidP="00F41852">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Web Conference Information</w:t>
            </w:r>
          </w:p>
        </w:tc>
      </w:tr>
      <w:tr w:rsidR="002C0229" w:rsidRPr="002C0229" w14:paraId="0187B0AD"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AA" w14:textId="4840D36A" w:rsidR="002C0229" w:rsidRPr="00B96D1C" w:rsidRDefault="00B119E0" w:rsidP="00F41852">
            <w:r w:rsidRPr="00B96D1C">
              <w:t>8:00 am</w:t>
            </w:r>
          </w:p>
        </w:tc>
        <w:tc>
          <w:tcPr>
            <w:tcW w:w="3330" w:type="dxa"/>
          </w:tcPr>
          <w:p w14:paraId="0187B0AB" w14:textId="1BBF15B6" w:rsidR="002C0229" w:rsidRPr="00B96D1C" w:rsidRDefault="00B119E0" w:rsidP="00F41852">
            <w:pPr>
              <w:cnfStyle w:val="000000100000" w:firstRow="0" w:lastRow="0" w:firstColumn="0" w:lastColumn="0" w:oddVBand="0" w:evenVBand="0" w:oddHBand="1" w:evenHBand="0" w:firstRowFirstColumn="0" w:firstRowLastColumn="0" w:lastRowFirstColumn="0" w:lastRowLastColumn="0"/>
            </w:pPr>
            <w:r w:rsidRPr="00B96D1C">
              <w:t>Laura</w:t>
            </w:r>
          </w:p>
        </w:tc>
        <w:tc>
          <w:tcPr>
            <w:tcW w:w="4320" w:type="dxa"/>
          </w:tcPr>
          <w:p w14:paraId="0187B0AC" w14:textId="4523C3EB" w:rsidR="002C0229" w:rsidRPr="002C0229" w:rsidRDefault="002C0229" w:rsidP="00F41852">
            <w:pPr>
              <w:cnfStyle w:val="000000100000" w:firstRow="0" w:lastRow="0" w:firstColumn="0" w:lastColumn="0" w:oddVBand="0" w:evenVBand="0" w:oddHBand="1" w:evenHBand="0" w:firstRowFirstColumn="0" w:firstRowLastColumn="0" w:lastRowFirstColumn="0" w:lastRowLastColumn="0"/>
              <w:rPr>
                <w:i/>
              </w:rPr>
            </w:pPr>
          </w:p>
        </w:tc>
      </w:tr>
      <w:tr w:rsidR="002C0229" w14:paraId="0187B0B1"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AE" w14:textId="44CFEFCA" w:rsidR="002C0229" w:rsidRDefault="00B119E0" w:rsidP="00F41852">
            <w:r>
              <w:t xml:space="preserve">8:30 am </w:t>
            </w:r>
          </w:p>
        </w:tc>
        <w:tc>
          <w:tcPr>
            <w:tcW w:w="3330" w:type="dxa"/>
          </w:tcPr>
          <w:p w14:paraId="0187B0AF" w14:textId="51DC7B68" w:rsidR="002C0229" w:rsidRDefault="00B119E0" w:rsidP="00F41852">
            <w:pPr>
              <w:cnfStyle w:val="000000000000" w:firstRow="0" w:lastRow="0" w:firstColumn="0" w:lastColumn="0" w:oddVBand="0" w:evenVBand="0" w:oddHBand="0" w:evenHBand="0" w:firstRowFirstColumn="0" w:firstRowLastColumn="0" w:lastRowFirstColumn="0" w:lastRowLastColumn="0"/>
            </w:pPr>
            <w:r>
              <w:t>Lauren</w:t>
            </w:r>
          </w:p>
        </w:tc>
        <w:tc>
          <w:tcPr>
            <w:tcW w:w="4320" w:type="dxa"/>
          </w:tcPr>
          <w:p w14:paraId="0187B0B0"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B5"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B2" w14:textId="781C8DED" w:rsidR="002C0229" w:rsidRDefault="00B119E0" w:rsidP="00F41852">
            <w:r>
              <w:t>9:30am</w:t>
            </w:r>
          </w:p>
        </w:tc>
        <w:tc>
          <w:tcPr>
            <w:tcW w:w="3330" w:type="dxa"/>
          </w:tcPr>
          <w:p w14:paraId="0187B0B3" w14:textId="4D6C9DDD" w:rsidR="002C0229" w:rsidRDefault="00B96D1C" w:rsidP="00F41852">
            <w:pPr>
              <w:cnfStyle w:val="000000100000" w:firstRow="0" w:lastRow="0" w:firstColumn="0" w:lastColumn="0" w:oddVBand="0" w:evenVBand="0" w:oddHBand="1" w:evenHBand="0" w:firstRowFirstColumn="0" w:firstRowLastColumn="0" w:lastRowFirstColumn="0" w:lastRowLastColumn="0"/>
            </w:pPr>
            <w:r>
              <w:t>Caylyn</w:t>
            </w:r>
          </w:p>
        </w:tc>
        <w:tc>
          <w:tcPr>
            <w:tcW w:w="4320" w:type="dxa"/>
          </w:tcPr>
          <w:p w14:paraId="0187B0B4"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r w:rsidR="002C0229" w14:paraId="0187B0B9"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B6" w14:textId="021B14A4" w:rsidR="002C0229" w:rsidRDefault="00B96D1C" w:rsidP="00F41852">
            <w:r>
              <w:t>10:00 am</w:t>
            </w:r>
          </w:p>
        </w:tc>
        <w:tc>
          <w:tcPr>
            <w:tcW w:w="3330" w:type="dxa"/>
          </w:tcPr>
          <w:p w14:paraId="0187B0B7" w14:textId="0ADE5F2C" w:rsidR="002C0229" w:rsidRDefault="00B96D1C" w:rsidP="00F41852">
            <w:pPr>
              <w:cnfStyle w:val="000000000000" w:firstRow="0" w:lastRow="0" w:firstColumn="0" w:lastColumn="0" w:oddVBand="0" w:evenVBand="0" w:oddHBand="0" w:evenHBand="0" w:firstRowFirstColumn="0" w:firstRowLastColumn="0" w:lastRowFirstColumn="0" w:lastRowLastColumn="0"/>
            </w:pPr>
            <w:r>
              <w:t>Lindsey</w:t>
            </w:r>
          </w:p>
        </w:tc>
        <w:tc>
          <w:tcPr>
            <w:tcW w:w="4320" w:type="dxa"/>
          </w:tcPr>
          <w:p w14:paraId="0187B0B8"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BD"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BA" w14:textId="2C2C8F85" w:rsidR="002C0229" w:rsidRDefault="00B96D1C" w:rsidP="00F41852">
            <w:r>
              <w:t>10:30 am</w:t>
            </w:r>
          </w:p>
        </w:tc>
        <w:tc>
          <w:tcPr>
            <w:tcW w:w="3330" w:type="dxa"/>
          </w:tcPr>
          <w:p w14:paraId="0187B0BB" w14:textId="58D11E7A" w:rsidR="002C0229" w:rsidRDefault="00B96D1C" w:rsidP="00F41852">
            <w:pPr>
              <w:cnfStyle w:val="000000100000" w:firstRow="0" w:lastRow="0" w:firstColumn="0" w:lastColumn="0" w:oddVBand="0" w:evenVBand="0" w:oddHBand="1" w:evenHBand="0" w:firstRowFirstColumn="0" w:firstRowLastColumn="0" w:lastRowFirstColumn="0" w:lastRowLastColumn="0"/>
            </w:pPr>
            <w:r>
              <w:t>Dana</w:t>
            </w:r>
          </w:p>
        </w:tc>
        <w:tc>
          <w:tcPr>
            <w:tcW w:w="4320" w:type="dxa"/>
          </w:tcPr>
          <w:p w14:paraId="0187B0BC"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r w:rsidR="002C0229" w14:paraId="0187B0C1"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BE" w14:textId="67EDEFAE" w:rsidR="002C0229" w:rsidRDefault="00B96D1C" w:rsidP="00F41852">
            <w:r>
              <w:t>11:30 am</w:t>
            </w:r>
          </w:p>
        </w:tc>
        <w:tc>
          <w:tcPr>
            <w:tcW w:w="3330" w:type="dxa"/>
          </w:tcPr>
          <w:p w14:paraId="0187B0BF" w14:textId="14040864" w:rsidR="002C0229" w:rsidRDefault="00B96D1C" w:rsidP="00F41852">
            <w:pPr>
              <w:cnfStyle w:val="000000000000" w:firstRow="0" w:lastRow="0" w:firstColumn="0" w:lastColumn="0" w:oddVBand="0" w:evenVBand="0" w:oddHBand="0" w:evenHBand="0" w:firstRowFirstColumn="0" w:firstRowLastColumn="0" w:lastRowFirstColumn="0" w:lastRowLastColumn="0"/>
            </w:pPr>
            <w:r>
              <w:t>Gabrianna</w:t>
            </w:r>
          </w:p>
        </w:tc>
        <w:tc>
          <w:tcPr>
            <w:tcW w:w="4320" w:type="dxa"/>
          </w:tcPr>
          <w:p w14:paraId="0187B0C0"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C5"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C2" w14:textId="77777777" w:rsidR="002C0229" w:rsidRDefault="002C0229" w:rsidP="00F41852"/>
        </w:tc>
        <w:tc>
          <w:tcPr>
            <w:tcW w:w="3330" w:type="dxa"/>
          </w:tcPr>
          <w:p w14:paraId="0187B0C3"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c>
          <w:tcPr>
            <w:tcW w:w="4320" w:type="dxa"/>
          </w:tcPr>
          <w:p w14:paraId="0187B0C4"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r w:rsidR="002C0229" w14:paraId="0187B0C9"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C6" w14:textId="77777777" w:rsidR="002C0229" w:rsidRDefault="002C0229" w:rsidP="00F41852"/>
        </w:tc>
        <w:tc>
          <w:tcPr>
            <w:tcW w:w="3330" w:type="dxa"/>
          </w:tcPr>
          <w:p w14:paraId="0187B0C7"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c>
          <w:tcPr>
            <w:tcW w:w="4320" w:type="dxa"/>
          </w:tcPr>
          <w:p w14:paraId="0187B0C8"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CD"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CA" w14:textId="77777777" w:rsidR="002C0229" w:rsidRDefault="002C0229" w:rsidP="00F41852"/>
        </w:tc>
        <w:tc>
          <w:tcPr>
            <w:tcW w:w="3330" w:type="dxa"/>
          </w:tcPr>
          <w:p w14:paraId="0187B0CB"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c>
          <w:tcPr>
            <w:tcW w:w="4320" w:type="dxa"/>
          </w:tcPr>
          <w:p w14:paraId="0187B0CC"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bl>
    <w:p w14:paraId="0187B0CE" w14:textId="77777777" w:rsidR="002C0229" w:rsidRDefault="002C0229" w:rsidP="002C0229"/>
    <w:p w14:paraId="0187B0CF" w14:textId="77777777" w:rsidR="009B7E65" w:rsidRDefault="002C0229" w:rsidP="002C0229">
      <w:pPr>
        <w:pStyle w:val="Heading1"/>
      </w:pPr>
      <w:bookmarkStart w:id="20" w:name="_Toc422822721"/>
      <w:r>
        <w:t>SESSION AGENDA &amp; DETAILED GUIDE</w:t>
      </w:r>
      <w:bookmarkEnd w:id="20"/>
    </w:p>
    <w:p w14:paraId="0187B0D0" w14:textId="77777777" w:rsidR="002C0229" w:rsidRPr="00763E32" w:rsidRDefault="00763E32" w:rsidP="002C0229">
      <w:pPr>
        <w:rPr>
          <w:i/>
          <w:color w:val="767171" w:themeColor="background2" w:themeShade="80"/>
        </w:rPr>
      </w:pPr>
      <w:r w:rsidRPr="00763E32">
        <w:rPr>
          <w:i/>
          <w:color w:val="767171" w:themeColor="background2" w:themeShade="80"/>
        </w:rPr>
        <w:t>The outline of activities that will be completed during each testing session, including detailed script of questions and tasks.</w:t>
      </w:r>
    </w:p>
    <w:p w14:paraId="0187B0D1" w14:textId="77777777" w:rsidR="0099690F" w:rsidRDefault="0099690F" w:rsidP="0099690F">
      <w:pPr>
        <w:pStyle w:val="Heading2"/>
      </w:pPr>
      <w:bookmarkStart w:id="21" w:name="_Toc422822722"/>
      <w:r>
        <w:t>Session Agenda</w:t>
      </w:r>
      <w:bookmarkEnd w:id="21"/>
    </w:p>
    <w:p w14:paraId="0187B0D2" w14:textId="6D95848E" w:rsidR="0099690F" w:rsidRDefault="00B96D1C" w:rsidP="0099690F">
      <w:pPr>
        <w:pStyle w:val="ListParagraph"/>
        <w:numPr>
          <w:ilvl w:val="0"/>
          <w:numId w:val="39"/>
        </w:numPr>
      </w:pPr>
      <w:r>
        <w:t>Welcome and Orientation (2</w:t>
      </w:r>
      <w:r w:rsidR="0099690F">
        <w:t xml:space="preserve"> minutes)</w:t>
      </w:r>
    </w:p>
    <w:p w14:paraId="0187B0D3" w14:textId="70AA8674" w:rsidR="0099690F" w:rsidRDefault="0099690F" w:rsidP="0099690F">
      <w:pPr>
        <w:pStyle w:val="ListParagraph"/>
        <w:numPr>
          <w:ilvl w:val="0"/>
          <w:numId w:val="39"/>
        </w:numPr>
      </w:pPr>
      <w:r>
        <w:t>Pre-Test Interview Questions (</w:t>
      </w:r>
      <w:r w:rsidR="00B96D1C">
        <w:t>3</w:t>
      </w:r>
      <w:r>
        <w:t xml:space="preserve"> minutes)</w:t>
      </w:r>
    </w:p>
    <w:p w14:paraId="0187B0D4" w14:textId="45418266" w:rsidR="0099690F" w:rsidRDefault="0099690F" w:rsidP="0099690F">
      <w:pPr>
        <w:pStyle w:val="ListParagraph"/>
        <w:numPr>
          <w:ilvl w:val="0"/>
          <w:numId w:val="39"/>
        </w:numPr>
      </w:pPr>
      <w:r>
        <w:t>Testing Scenario &amp; User Tasks (</w:t>
      </w:r>
      <w:r w:rsidR="00B96D1C">
        <w:t>20</w:t>
      </w:r>
      <w:r>
        <w:t xml:space="preserve"> minutes)</w:t>
      </w:r>
    </w:p>
    <w:p w14:paraId="0187B0D5" w14:textId="6BF3D3E9" w:rsidR="0099690F" w:rsidRPr="0099690F" w:rsidRDefault="0099690F" w:rsidP="0099690F">
      <w:pPr>
        <w:pStyle w:val="ListParagraph"/>
        <w:numPr>
          <w:ilvl w:val="0"/>
          <w:numId w:val="39"/>
        </w:numPr>
      </w:pPr>
      <w:r>
        <w:t>P</w:t>
      </w:r>
      <w:r w:rsidR="00B96D1C">
        <w:t>ost-test Interview Questions (5</w:t>
      </w:r>
      <w:r>
        <w:t xml:space="preserve"> minutes)</w:t>
      </w:r>
    </w:p>
    <w:p w14:paraId="0187B0D6" w14:textId="77777777" w:rsidR="002C0229" w:rsidRDefault="002C0229" w:rsidP="002C0229">
      <w:pPr>
        <w:pStyle w:val="Heading2"/>
      </w:pPr>
      <w:bookmarkStart w:id="22" w:name="_Toc422822723"/>
      <w:r>
        <w:t>Welcome and Orientation</w:t>
      </w:r>
      <w:bookmarkEnd w:id="22"/>
    </w:p>
    <w:p w14:paraId="0187B0D7" w14:textId="77777777" w:rsidR="00763E32" w:rsidRPr="00763E32" w:rsidRDefault="00763E32" w:rsidP="00763E32">
      <w:pPr>
        <w:rPr>
          <w:i/>
          <w:color w:val="767171" w:themeColor="background2" w:themeShade="80"/>
        </w:rPr>
      </w:pPr>
      <w:r w:rsidRPr="00763E32">
        <w:rPr>
          <w:i/>
          <w:color w:val="767171" w:themeColor="background2" w:themeShade="80"/>
        </w:rPr>
        <w:t>Facilitator will welcome the participant and provide an overview of what will happen during the session.</w:t>
      </w:r>
    </w:p>
    <w:p w14:paraId="0187B0D8" w14:textId="5F91C199" w:rsidR="003543A1" w:rsidRPr="00F57BA4" w:rsidRDefault="003543A1" w:rsidP="003543A1">
      <w:pPr>
        <w:pStyle w:val="ListParagraph"/>
        <w:numPr>
          <w:ilvl w:val="0"/>
          <w:numId w:val="44"/>
        </w:numPr>
      </w:pPr>
      <w:r w:rsidRPr="00F57BA4">
        <w:t>Explain the overall purpose of the session</w:t>
      </w:r>
      <w:r w:rsidR="00B96D1C">
        <w:t xml:space="preserve">:  </w:t>
      </w:r>
      <w:r w:rsidRPr="00F57BA4">
        <w:t xml:space="preserve">testing a new </w:t>
      </w:r>
      <w:r w:rsidR="00AD0C14">
        <w:t>prototype</w:t>
      </w:r>
      <w:r w:rsidR="00AD0C14" w:rsidRPr="00F57BA4">
        <w:t xml:space="preserve"> </w:t>
      </w:r>
      <w:r w:rsidR="009B675A">
        <w:t>of Baby</w:t>
      </w:r>
      <w:r w:rsidR="00B96D1C">
        <w:t>Safe R</w:t>
      </w:r>
      <w:r w:rsidR="009B675A">
        <w:t>x</w:t>
      </w:r>
      <w:r w:rsidRPr="00F57BA4">
        <w:t>.</w:t>
      </w:r>
    </w:p>
    <w:p w14:paraId="0187B0D9" w14:textId="586F2395" w:rsidR="003543A1" w:rsidRPr="00F57BA4" w:rsidRDefault="003543A1" w:rsidP="003543A1">
      <w:pPr>
        <w:pStyle w:val="ListParagraph"/>
        <w:numPr>
          <w:ilvl w:val="0"/>
          <w:numId w:val="44"/>
        </w:numPr>
      </w:pPr>
      <w:r w:rsidRPr="00F57BA4">
        <w:t xml:space="preserve">Let the participant know what they will be interacting with. </w:t>
      </w:r>
      <w:r w:rsidR="00B96D1C">
        <w:t>This is a prototype that is not</w:t>
      </w:r>
      <w:r w:rsidRPr="00F57BA4">
        <w:t xml:space="preserve"> fully functional. </w:t>
      </w:r>
    </w:p>
    <w:p w14:paraId="0187B0DA" w14:textId="77777777" w:rsidR="003543A1" w:rsidRPr="00F57BA4" w:rsidRDefault="003543A1" w:rsidP="003543A1">
      <w:pPr>
        <w:pStyle w:val="ListParagraph"/>
        <w:numPr>
          <w:ilvl w:val="0"/>
          <w:numId w:val="44"/>
        </w:numPr>
      </w:pPr>
      <w:r w:rsidRPr="00F57BA4">
        <w:t>Explain the ‘think aloud’ principal. Explain how they will verbalize their thought process during the tasks.</w:t>
      </w:r>
    </w:p>
    <w:p w14:paraId="0187B0DB" w14:textId="77777777" w:rsidR="003543A1" w:rsidRPr="009E5F6B" w:rsidRDefault="003543A1" w:rsidP="003543A1">
      <w:pPr>
        <w:pStyle w:val="ListParagraph"/>
        <w:numPr>
          <w:ilvl w:val="0"/>
          <w:numId w:val="44"/>
        </w:numPr>
      </w:pPr>
      <w:r w:rsidRPr="00F57BA4">
        <w:t>Explain that this is not test of you; we are testing the prototype design so please be honest with your feedback.</w:t>
      </w:r>
      <w:r>
        <w:t xml:space="preserve"> </w:t>
      </w:r>
    </w:p>
    <w:p w14:paraId="0187B0DC" w14:textId="1937C3D8" w:rsidR="003543A1" w:rsidRPr="00F57BA4" w:rsidRDefault="003543A1" w:rsidP="003543A1">
      <w:pPr>
        <w:pStyle w:val="ListParagraph"/>
        <w:numPr>
          <w:ilvl w:val="0"/>
          <w:numId w:val="44"/>
        </w:numPr>
      </w:pPr>
      <w:r w:rsidRPr="00F57BA4">
        <w:lastRenderedPageBreak/>
        <w:t xml:space="preserve">Explain that you will have observers listening and will record session. Confirm that this is okay with the </w:t>
      </w:r>
      <w:r w:rsidR="00AD0C14">
        <w:t>participant</w:t>
      </w:r>
      <w:r w:rsidRPr="00F57BA4">
        <w:t>.</w:t>
      </w:r>
    </w:p>
    <w:p w14:paraId="0187B0DD" w14:textId="77777777" w:rsidR="003543A1" w:rsidRPr="00F57BA4" w:rsidRDefault="003543A1" w:rsidP="003543A1">
      <w:pPr>
        <w:pStyle w:val="ListParagraph"/>
        <w:numPr>
          <w:ilvl w:val="0"/>
          <w:numId w:val="44"/>
        </w:numPr>
      </w:pPr>
      <w:r w:rsidRPr="00F57BA4">
        <w:t>Any questions?</w:t>
      </w:r>
    </w:p>
    <w:p w14:paraId="0187B0DE" w14:textId="77777777" w:rsidR="003543A1" w:rsidRPr="00F57BA4" w:rsidRDefault="003543A1" w:rsidP="003543A1">
      <w:pPr>
        <w:pStyle w:val="ListParagraph"/>
        <w:numPr>
          <w:ilvl w:val="0"/>
          <w:numId w:val="44"/>
        </w:numPr>
      </w:pPr>
      <w:r w:rsidRPr="00F57BA4">
        <w:t xml:space="preserve">OK, let’s get started!   </w:t>
      </w:r>
    </w:p>
    <w:p w14:paraId="0187B0DF" w14:textId="77777777" w:rsidR="002C0229" w:rsidRDefault="002C0229" w:rsidP="002C0229">
      <w:pPr>
        <w:pStyle w:val="Heading2"/>
      </w:pPr>
      <w:bookmarkStart w:id="23" w:name="_Toc422822724"/>
      <w:r>
        <w:t>Pre-Test Interview Questions</w:t>
      </w:r>
      <w:bookmarkEnd w:id="23"/>
    </w:p>
    <w:p w14:paraId="0187B0E0" w14:textId="77777777" w:rsidR="003543A1" w:rsidRPr="003543A1" w:rsidRDefault="003543A1" w:rsidP="003543A1">
      <w:pPr>
        <w:rPr>
          <w:i/>
          <w:color w:val="767171" w:themeColor="background2" w:themeShade="80"/>
        </w:rPr>
      </w:pPr>
      <w:r w:rsidRPr="003543A1">
        <w:rPr>
          <w:i/>
          <w:color w:val="767171" w:themeColor="background2" w:themeShade="80"/>
        </w:rPr>
        <w:t>List any interview questions prior to starting the user tasks. This may be questions about their prior experience with the system and/or similar systems. Include any questions about the user’s profile that might be relevant to the study and was not part of the screening process during recruitment.</w:t>
      </w:r>
    </w:p>
    <w:p w14:paraId="0187B0E1" w14:textId="3E537DC1" w:rsidR="003543A1" w:rsidRDefault="00B96D1C" w:rsidP="003543A1">
      <w:pPr>
        <w:pStyle w:val="ListParagraph"/>
        <w:numPr>
          <w:ilvl w:val="0"/>
          <w:numId w:val="45"/>
        </w:numPr>
      </w:pPr>
      <w:r>
        <w:t>Please tell me a bit about yourself.  Are you currently trying to conceive, pregnant or nursing?</w:t>
      </w:r>
    </w:p>
    <w:p w14:paraId="7E709672" w14:textId="77777777" w:rsidR="00B96D1C" w:rsidRDefault="00B96D1C" w:rsidP="003543A1">
      <w:pPr>
        <w:pStyle w:val="ListParagraph"/>
        <w:numPr>
          <w:ilvl w:val="0"/>
          <w:numId w:val="45"/>
        </w:numPr>
      </w:pPr>
      <w:r>
        <w:t xml:space="preserve">Do you currently take any prescription medications?  </w:t>
      </w:r>
    </w:p>
    <w:p w14:paraId="59183AFB" w14:textId="77777777" w:rsidR="00A665FA" w:rsidRDefault="00B96D1C" w:rsidP="00B96D1C">
      <w:pPr>
        <w:pStyle w:val="ListParagraph"/>
        <w:numPr>
          <w:ilvl w:val="1"/>
          <w:numId w:val="45"/>
        </w:numPr>
      </w:pPr>
      <w:r>
        <w:t xml:space="preserve">If yes, </w:t>
      </w:r>
    </w:p>
    <w:p w14:paraId="28142512" w14:textId="77777777" w:rsidR="00A665FA" w:rsidRDefault="00A665FA" w:rsidP="00A665FA">
      <w:pPr>
        <w:pStyle w:val="ListParagraph"/>
        <w:numPr>
          <w:ilvl w:val="2"/>
          <w:numId w:val="45"/>
        </w:numPr>
      </w:pPr>
      <w:r>
        <w:t>Which medications do you currently take?</w:t>
      </w:r>
    </w:p>
    <w:p w14:paraId="7ED791FE" w14:textId="204E313A" w:rsidR="00B96D1C" w:rsidRDefault="00A665FA" w:rsidP="00A665FA">
      <w:pPr>
        <w:pStyle w:val="ListParagraph"/>
        <w:numPr>
          <w:ilvl w:val="2"/>
          <w:numId w:val="45"/>
        </w:numPr>
      </w:pPr>
      <w:r>
        <w:t>H</w:t>
      </w:r>
      <w:r w:rsidR="00B96D1C">
        <w:t>ow do you understand the possible impacts to [fertility, fetus, newborn]</w:t>
      </w:r>
    </w:p>
    <w:p w14:paraId="2F78188D" w14:textId="1A17E352" w:rsidR="00B96D1C" w:rsidRDefault="00B96D1C" w:rsidP="00B96D1C">
      <w:pPr>
        <w:pStyle w:val="ListParagraph"/>
        <w:numPr>
          <w:ilvl w:val="1"/>
          <w:numId w:val="45"/>
        </w:numPr>
      </w:pPr>
      <w:r>
        <w:t>If no, if you were to be prescribed medication, where would you go to understand possible impacts to [fertility, fetus, newborn]</w:t>
      </w:r>
    </w:p>
    <w:p w14:paraId="71A76826" w14:textId="49EF18D3" w:rsidR="00B96D1C" w:rsidRDefault="00B96D1C" w:rsidP="003543A1">
      <w:pPr>
        <w:pStyle w:val="ListParagraph"/>
        <w:numPr>
          <w:ilvl w:val="0"/>
          <w:numId w:val="45"/>
        </w:numPr>
      </w:pPr>
      <w:r>
        <w:t>What websites do you use today to research side effects of medications?</w:t>
      </w:r>
    </w:p>
    <w:p w14:paraId="0486FEF1" w14:textId="77777777" w:rsidR="00B96D1C" w:rsidRPr="003543A1" w:rsidRDefault="00B96D1C" w:rsidP="00BA4940">
      <w:pPr>
        <w:pStyle w:val="ListParagraph"/>
        <w:numPr>
          <w:ilvl w:val="0"/>
          <w:numId w:val="0"/>
        </w:numPr>
        <w:ind w:left="720"/>
      </w:pPr>
    </w:p>
    <w:p w14:paraId="0187B0E2" w14:textId="77777777" w:rsidR="003543A1" w:rsidRDefault="002C0229" w:rsidP="003543A1">
      <w:pPr>
        <w:pStyle w:val="Heading2"/>
      </w:pPr>
      <w:bookmarkStart w:id="24" w:name="_Toc422822725"/>
      <w:r>
        <w:t>Testing Scenario &amp; User Tasks</w:t>
      </w:r>
      <w:bookmarkEnd w:id="24"/>
    </w:p>
    <w:p w14:paraId="0187B0E3" w14:textId="77777777" w:rsidR="003543A1" w:rsidRPr="003543A1" w:rsidRDefault="003543A1" w:rsidP="003543A1">
      <w:pPr>
        <w:rPr>
          <w:i/>
          <w:color w:val="767171" w:themeColor="background2" w:themeShade="80"/>
        </w:rPr>
      </w:pPr>
      <w:r w:rsidRPr="003543A1">
        <w:rPr>
          <w:i/>
          <w:color w:val="767171" w:themeColor="background2" w:themeShade="80"/>
        </w:rPr>
        <w:t>Script of all tasks that the participant will attempt to complete, organized by scenarios as needed.</w:t>
      </w:r>
    </w:p>
    <w:p w14:paraId="0187B0E5" w14:textId="77777777" w:rsidR="002C0229" w:rsidRDefault="002C0229" w:rsidP="002C0229">
      <w:pPr>
        <w:pStyle w:val="Heading3"/>
      </w:pPr>
      <w:bookmarkStart w:id="25" w:name="_Toc422822726"/>
      <w:r>
        <w:t>User Tasks</w:t>
      </w:r>
      <w:bookmarkEnd w:id="25"/>
    </w:p>
    <w:p w14:paraId="08070F09" w14:textId="5DE94C42" w:rsidR="00B96D1C" w:rsidRDefault="00B96D1C" w:rsidP="00B96D1C">
      <w:pPr>
        <w:pStyle w:val="ListParagraph"/>
        <w:numPr>
          <w:ilvl w:val="0"/>
          <w:numId w:val="46"/>
        </w:numPr>
      </w:pPr>
      <w:r>
        <w:t>Take a minute and review what you see on this page</w:t>
      </w:r>
      <w:r w:rsidR="00AD0C14">
        <w:t xml:space="preserve"> [the home page]</w:t>
      </w:r>
      <w:r>
        <w:t xml:space="preserve">.  </w:t>
      </w:r>
    </w:p>
    <w:p w14:paraId="5A1F5B3D" w14:textId="7FFC1623" w:rsidR="00AD0C14" w:rsidRDefault="00AD0C14" w:rsidP="00B96D1C">
      <w:pPr>
        <w:pStyle w:val="ListParagraph"/>
        <w:numPr>
          <w:ilvl w:val="1"/>
          <w:numId w:val="46"/>
        </w:numPr>
      </w:pPr>
      <w:r>
        <w:t>What can you do on this page?</w:t>
      </w:r>
    </w:p>
    <w:p w14:paraId="0EC666C7" w14:textId="5FCFEB2F" w:rsidR="00B96D1C" w:rsidRDefault="00B96D1C" w:rsidP="00B96D1C">
      <w:pPr>
        <w:pStyle w:val="ListParagraph"/>
        <w:numPr>
          <w:ilvl w:val="1"/>
          <w:numId w:val="46"/>
        </w:numPr>
      </w:pPr>
      <w:r>
        <w:t>Is there any information missing?</w:t>
      </w:r>
    </w:p>
    <w:p w14:paraId="397ADAF9" w14:textId="54E32507" w:rsidR="00A354B7" w:rsidRDefault="00A354B7" w:rsidP="00B96D1C">
      <w:pPr>
        <w:pStyle w:val="ListParagraph"/>
        <w:numPr>
          <w:ilvl w:val="1"/>
          <w:numId w:val="46"/>
        </w:numPr>
      </w:pPr>
      <w:r>
        <w:t>How confident would you be in the results</w:t>
      </w:r>
    </w:p>
    <w:p w14:paraId="23586B33" w14:textId="77777777" w:rsidR="00A354B7" w:rsidRDefault="00A354B7" w:rsidP="00B96D1C">
      <w:pPr>
        <w:pStyle w:val="ListParagraph"/>
        <w:numPr>
          <w:ilvl w:val="0"/>
          <w:numId w:val="46"/>
        </w:numPr>
      </w:pPr>
      <w:r>
        <w:t>Let’s say you have recently been prescribed Topamax.  Go ahead and describe for me the safety of this drug on [fertility, fetus, newborn]</w:t>
      </w:r>
    </w:p>
    <w:p w14:paraId="13412ACC" w14:textId="0C0C9142" w:rsidR="00A354B7" w:rsidRDefault="00A354B7" w:rsidP="00A354B7">
      <w:pPr>
        <w:pStyle w:val="ListParagraph"/>
        <w:numPr>
          <w:ilvl w:val="0"/>
          <w:numId w:val="46"/>
        </w:numPr>
      </w:pPr>
      <w:r>
        <w:t>Describe for me what you see here (search results)</w:t>
      </w:r>
    </w:p>
    <w:p w14:paraId="75B24091" w14:textId="3D10C774" w:rsidR="00842869" w:rsidRDefault="00AD0C14" w:rsidP="00842869">
      <w:pPr>
        <w:pStyle w:val="ListParagraph"/>
        <w:numPr>
          <w:ilvl w:val="1"/>
          <w:numId w:val="46"/>
        </w:numPr>
      </w:pPr>
      <w:r>
        <w:t>How would you determine which result is the one you need?</w:t>
      </w:r>
    </w:p>
    <w:p w14:paraId="7D78FC31" w14:textId="629B279D" w:rsidR="00AD0C14" w:rsidRDefault="00AD0C14" w:rsidP="00842869">
      <w:pPr>
        <w:pStyle w:val="ListParagraph"/>
        <w:numPr>
          <w:ilvl w:val="1"/>
          <w:numId w:val="46"/>
        </w:numPr>
      </w:pPr>
      <w:r>
        <w:t>Is there enough information provided?</w:t>
      </w:r>
    </w:p>
    <w:p w14:paraId="4D8E2E83" w14:textId="443300B5" w:rsidR="00AD0C14" w:rsidRDefault="00AD0C14" w:rsidP="00842869">
      <w:pPr>
        <w:pStyle w:val="ListParagraph"/>
        <w:numPr>
          <w:ilvl w:val="1"/>
          <w:numId w:val="46"/>
        </w:numPr>
      </w:pPr>
      <w:r>
        <w:t>What do the numbers indicate?  Do you need more information about that at this point?</w:t>
      </w:r>
    </w:p>
    <w:p w14:paraId="69812FF2" w14:textId="586C30CB" w:rsidR="00A354B7" w:rsidRDefault="00A354B7" w:rsidP="00B96D1C">
      <w:pPr>
        <w:pStyle w:val="ListParagraph"/>
        <w:numPr>
          <w:ilvl w:val="0"/>
          <w:numId w:val="46"/>
        </w:numPr>
      </w:pPr>
      <w:r>
        <w:t>You want to see more specific details around Topamax, do you see how you mi</w:t>
      </w:r>
      <w:r w:rsidR="00AD0C14">
        <w:t>ght</w:t>
      </w:r>
      <w:r>
        <w:t xml:space="preserve"> find that information?  Show me.</w:t>
      </w:r>
    </w:p>
    <w:p w14:paraId="54226511" w14:textId="18656804" w:rsidR="00A354B7" w:rsidRDefault="00A354B7" w:rsidP="00A354B7">
      <w:pPr>
        <w:pStyle w:val="ListParagraph"/>
        <w:numPr>
          <w:ilvl w:val="1"/>
          <w:numId w:val="46"/>
        </w:numPr>
      </w:pPr>
      <w:r>
        <w:t>What is the current risk level?</w:t>
      </w:r>
      <w:r w:rsidR="00AD0C14">
        <w:t xml:space="preserve">  What does the risk level mean?  Would you use this drug while pregnant?</w:t>
      </w:r>
    </w:p>
    <w:p w14:paraId="1E085EB2" w14:textId="2B7A0557" w:rsidR="00A354B7" w:rsidRDefault="00AD0C14" w:rsidP="00A354B7">
      <w:pPr>
        <w:pStyle w:val="ListParagraph"/>
        <w:numPr>
          <w:ilvl w:val="1"/>
          <w:numId w:val="46"/>
        </w:numPr>
      </w:pPr>
      <w:r>
        <w:t>What would you do if you decided not to take this drug?</w:t>
      </w:r>
    </w:p>
    <w:p w14:paraId="422746DD" w14:textId="77777777" w:rsidR="00A354B7" w:rsidRDefault="00A354B7" w:rsidP="00A354B7">
      <w:pPr>
        <w:pStyle w:val="ListParagraph"/>
        <w:numPr>
          <w:ilvl w:val="1"/>
          <w:numId w:val="46"/>
        </w:numPr>
      </w:pPr>
      <w:r>
        <w:t xml:space="preserve">Based on what you see here, is there any additional information that would be useful?  </w:t>
      </w:r>
    </w:p>
    <w:p w14:paraId="39C47B03" w14:textId="63901E64" w:rsidR="00A354B7" w:rsidRDefault="00A354B7" w:rsidP="00A354B7">
      <w:pPr>
        <w:pStyle w:val="ListParagraph"/>
        <w:numPr>
          <w:ilvl w:val="1"/>
          <w:numId w:val="46"/>
        </w:numPr>
      </w:pPr>
      <w:r>
        <w:t xml:space="preserve">Is there any information that is not important to you? </w:t>
      </w:r>
    </w:p>
    <w:p w14:paraId="392839E1" w14:textId="3FF21C68" w:rsidR="00B96D1C" w:rsidRDefault="00A354B7" w:rsidP="00B96D1C">
      <w:pPr>
        <w:pStyle w:val="ListParagraph"/>
        <w:numPr>
          <w:ilvl w:val="0"/>
          <w:numId w:val="46"/>
        </w:numPr>
      </w:pPr>
      <w:r>
        <w:lastRenderedPageBreak/>
        <w:t>Now, let’s say you have seasonal allergies, and you want to see what medications you can safely take.  Go ahead and search for that.</w:t>
      </w:r>
    </w:p>
    <w:p w14:paraId="42252AC0" w14:textId="06D91BDE" w:rsidR="00A354B7" w:rsidRDefault="00A354B7" w:rsidP="00A354B7">
      <w:pPr>
        <w:pStyle w:val="ListParagraph"/>
        <w:numPr>
          <w:ilvl w:val="1"/>
          <w:numId w:val="46"/>
        </w:numPr>
      </w:pPr>
      <w:r>
        <w:t>Describe for me what you see here.</w:t>
      </w:r>
    </w:p>
    <w:p w14:paraId="7E1325D9" w14:textId="12EBF8E9" w:rsidR="00842869" w:rsidRDefault="00842869" w:rsidP="00842869">
      <w:pPr>
        <w:pStyle w:val="ListParagraph"/>
        <w:numPr>
          <w:ilvl w:val="0"/>
          <w:numId w:val="46"/>
        </w:numPr>
      </w:pPr>
      <w:r>
        <w:t>Think about the process you just completed, is there anything about the searching process you expected to work differently?  What about it worked well for you?  What about it did not?</w:t>
      </w:r>
    </w:p>
    <w:p w14:paraId="6E9CDD8A" w14:textId="56D7EC7B" w:rsidR="00842869" w:rsidRPr="00B96D1C" w:rsidRDefault="00842869" w:rsidP="00842869">
      <w:pPr>
        <w:pStyle w:val="ListParagraph"/>
        <w:numPr>
          <w:ilvl w:val="0"/>
          <w:numId w:val="46"/>
        </w:numPr>
      </w:pPr>
      <w:r>
        <w:t>What features in this tool are most important to you?</w:t>
      </w:r>
    </w:p>
    <w:p w14:paraId="0187B0E6" w14:textId="77777777" w:rsidR="002C0229" w:rsidRPr="002C0229" w:rsidRDefault="002C0229" w:rsidP="002C0229">
      <w:pPr>
        <w:pStyle w:val="Heading2"/>
      </w:pPr>
      <w:bookmarkStart w:id="26" w:name="_Toc422822727"/>
      <w:r>
        <w:t>Post-test Interview Questions</w:t>
      </w:r>
      <w:bookmarkEnd w:id="26"/>
    </w:p>
    <w:p w14:paraId="0187B0E7" w14:textId="77777777" w:rsidR="003543A1" w:rsidRPr="003543A1" w:rsidRDefault="003543A1" w:rsidP="003543A1">
      <w:pPr>
        <w:rPr>
          <w:i/>
          <w:color w:val="767171" w:themeColor="background2" w:themeShade="80"/>
        </w:rPr>
      </w:pPr>
      <w:r w:rsidRPr="003543A1">
        <w:rPr>
          <w:i/>
          <w:color w:val="767171" w:themeColor="background2" w:themeShade="80"/>
        </w:rPr>
        <w:t>List any interview questions for after the user completes the scenarios. This might include questions on perception or emotional responses to the attempted or completed tasks. This is an opportune time to probe for any additional feedback as it relates to the study.</w:t>
      </w:r>
    </w:p>
    <w:p w14:paraId="44CA01B3" w14:textId="38896F2C" w:rsidR="00842869" w:rsidRDefault="00842869" w:rsidP="00842869">
      <w:pPr>
        <w:pStyle w:val="ListParagraph"/>
        <w:numPr>
          <w:ilvl w:val="0"/>
          <w:numId w:val="47"/>
        </w:numPr>
        <w:spacing w:line="259" w:lineRule="auto"/>
      </w:pPr>
      <w:r>
        <w:t>Based on what was shared with you today, on a scale of 1 being not at all likely to 10, being very likely, how likely are you to use a tool like the one you just saw?</w:t>
      </w:r>
    </w:p>
    <w:p w14:paraId="4486489F" w14:textId="77777777" w:rsidR="00842869" w:rsidRDefault="00842869" w:rsidP="00842869">
      <w:pPr>
        <w:pStyle w:val="ListParagraph"/>
        <w:numPr>
          <w:ilvl w:val="0"/>
          <w:numId w:val="0"/>
        </w:numPr>
        <w:spacing w:line="259" w:lineRule="auto"/>
        <w:ind w:left="720"/>
      </w:pPr>
    </w:p>
    <w:p w14:paraId="0B7ACEB8" w14:textId="4F230E83" w:rsidR="00842869" w:rsidRDefault="00842869" w:rsidP="00842869">
      <w:pPr>
        <w:pStyle w:val="ListParagraph"/>
        <w:numPr>
          <w:ilvl w:val="0"/>
          <w:numId w:val="47"/>
        </w:numPr>
        <w:spacing w:line="259" w:lineRule="auto"/>
      </w:pPr>
      <w:r>
        <w:t>Do you use any tools similar to this today?</w:t>
      </w:r>
    </w:p>
    <w:p w14:paraId="43DB061C" w14:textId="77777777" w:rsidR="00842869" w:rsidRDefault="00842869" w:rsidP="00842869">
      <w:pPr>
        <w:pStyle w:val="ListParagraph"/>
        <w:numPr>
          <w:ilvl w:val="0"/>
          <w:numId w:val="0"/>
        </w:numPr>
        <w:spacing w:line="259" w:lineRule="auto"/>
        <w:ind w:left="720"/>
      </w:pPr>
    </w:p>
    <w:p w14:paraId="576B6C35" w14:textId="0EF08897" w:rsidR="00842869" w:rsidRDefault="00842869" w:rsidP="00842869">
      <w:pPr>
        <w:pStyle w:val="ListParagraph"/>
        <w:numPr>
          <w:ilvl w:val="0"/>
          <w:numId w:val="47"/>
        </w:numPr>
        <w:spacing w:line="259" w:lineRule="auto"/>
      </w:pPr>
      <w:r>
        <w:t>Would you recommend this tool to a friend or relative?  Why or why not?</w:t>
      </w:r>
    </w:p>
    <w:p w14:paraId="198D043C" w14:textId="77777777" w:rsidR="00AD0C14" w:rsidRDefault="00AD0C14" w:rsidP="00A665FA">
      <w:pPr>
        <w:pStyle w:val="ListParagraph"/>
        <w:numPr>
          <w:ilvl w:val="0"/>
          <w:numId w:val="0"/>
        </w:numPr>
        <w:ind w:left="720"/>
      </w:pPr>
    </w:p>
    <w:p w14:paraId="520EB6F0" w14:textId="13661D82" w:rsidR="00AD0C14" w:rsidRDefault="00AD0C14" w:rsidP="00842869">
      <w:pPr>
        <w:pStyle w:val="ListParagraph"/>
        <w:numPr>
          <w:ilvl w:val="0"/>
          <w:numId w:val="47"/>
        </w:numPr>
        <w:spacing w:line="259" w:lineRule="auto"/>
      </w:pPr>
      <w:r>
        <w:t>Is there anything this tool doesn’t do that you expected it to do?</w:t>
      </w:r>
    </w:p>
    <w:p w14:paraId="0187B0E8" w14:textId="3CB4C9E5" w:rsidR="00C348B4" w:rsidRDefault="00C348B4" w:rsidP="00842869">
      <w:pPr>
        <w:pStyle w:val="ListParagraph"/>
        <w:numPr>
          <w:ilvl w:val="0"/>
          <w:numId w:val="0"/>
        </w:numPr>
        <w:spacing w:line="259" w:lineRule="auto"/>
        <w:ind w:left="720"/>
      </w:pPr>
      <w:bookmarkStart w:id="27" w:name="_GoBack"/>
      <w:bookmarkEnd w:id="27"/>
    </w:p>
    <w:sectPr w:rsidR="00C348B4" w:rsidSect="006C1A91">
      <w:footerReference w:type="default" r:id="rId9"/>
      <w:footerReference w:type="first" r:id="rId10"/>
      <w:pgSz w:w="12240" w:h="15840" w:code="1"/>
      <w:pgMar w:top="630" w:right="1440" w:bottom="810" w:left="79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4BE57" w14:textId="77777777" w:rsidR="006D6EFC" w:rsidRDefault="006D6EFC" w:rsidP="00B36277">
      <w:r>
        <w:separator/>
      </w:r>
    </w:p>
  </w:endnote>
  <w:endnote w:type="continuationSeparator" w:id="0">
    <w:p w14:paraId="7FECED90" w14:textId="77777777" w:rsidR="006D6EFC" w:rsidRDefault="006D6EFC" w:rsidP="00B36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Open Sans" w:hAnsi="Open Sans"/>
        <w:color w:val="595959" w:themeColor="text1" w:themeTint="A6"/>
        <w:sz w:val="20"/>
        <w:szCs w:val="20"/>
      </w:rPr>
      <w:id w:val="1855686263"/>
      <w:docPartObj>
        <w:docPartGallery w:val="Page Numbers (Bottom of Page)"/>
        <w:docPartUnique/>
      </w:docPartObj>
    </w:sdtPr>
    <w:sdtEndPr>
      <w:rPr>
        <w:spacing w:val="60"/>
      </w:rPr>
    </w:sdtEndPr>
    <w:sdtContent>
      <w:p w14:paraId="0187B0F5" w14:textId="10811115" w:rsidR="005965AD" w:rsidRPr="00B22978" w:rsidRDefault="005965AD" w:rsidP="00E10CF1">
        <w:pPr>
          <w:pStyle w:val="Footer"/>
          <w:pBdr>
            <w:top w:val="single" w:sz="4" w:space="1" w:color="D9D9D9" w:themeColor="background1" w:themeShade="D9"/>
          </w:pBdr>
          <w:rPr>
            <w:rFonts w:ascii="Open Sans" w:hAnsi="Open Sans"/>
            <w:bCs/>
            <w:color w:val="595959" w:themeColor="text1" w:themeTint="A6"/>
            <w:sz w:val="20"/>
            <w:szCs w:val="20"/>
          </w:rPr>
        </w:pPr>
        <w:r w:rsidRPr="00B22978">
          <w:rPr>
            <w:rFonts w:ascii="Open Sans" w:hAnsi="Open Sans"/>
            <w:color w:val="595959" w:themeColor="text1" w:themeTint="A6"/>
            <w:sz w:val="20"/>
            <w:szCs w:val="20"/>
          </w:rPr>
          <w:fldChar w:fldCharType="begin"/>
        </w:r>
        <w:r w:rsidRPr="00B22978">
          <w:rPr>
            <w:rFonts w:ascii="Open Sans" w:hAnsi="Open Sans"/>
            <w:color w:val="595959" w:themeColor="text1" w:themeTint="A6"/>
            <w:sz w:val="20"/>
            <w:szCs w:val="20"/>
          </w:rPr>
          <w:instrText xml:space="preserve"> PAGE   \* MERGEFORMAT </w:instrText>
        </w:r>
        <w:r w:rsidRPr="00B22978">
          <w:rPr>
            <w:rFonts w:ascii="Open Sans" w:hAnsi="Open Sans"/>
            <w:color w:val="595959" w:themeColor="text1" w:themeTint="A6"/>
            <w:sz w:val="20"/>
            <w:szCs w:val="20"/>
          </w:rPr>
          <w:fldChar w:fldCharType="separate"/>
        </w:r>
        <w:r w:rsidR="003D04BA" w:rsidRPr="003D04BA">
          <w:rPr>
            <w:rFonts w:ascii="Open Sans" w:hAnsi="Open Sans"/>
            <w:bCs/>
            <w:noProof/>
            <w:color w:val="595959" w:themeColor="text1" w:themeTint="A6"/>
            <w:sz w:val="20"/>
            <w:szCs w:val="20"/>
          </w:rPr>
          <w:t>7</w:t>
        </w:r>
        <w:r w:rsidRPr="00B22978">
          <w:rPr>
            <w:rFonts w:ascii="Open Sans" w:hAnsi="Open Sans"/>
            <w:bCs/>
            <w:noProof/>
            <w:color w:val="595959" w:themeColor="text1" w:themeTint="A6"/>
            <w:sz w:val="20"/>
            <w:szCs w:val="20"/>
          </w:rPr>
          <w:fldChar w:fldCharType="end"/>
        </w:r>
        <w:r w:rsidRPr="00B22978">
          <w:rPr>
            <w:rFonts w:ascii="Open Sans" w:hAnsi="Open Sans"/>
            <w:bCs/>
            <w:color w:val="595959" w:themeColor="text1" w:themeTint="A6"/>
            <w:sz w:val="20"/>
            <w:szCs w:val="20"/>
          </w:rPr>
          <w:t xml:space="preserve"> | </w:t>
        </w:r>
        <w:r w:rsidR="00F74BC6">
          <w:rPr>
            <w:rFonts w:ascii="Open Sans" w:hAnsi="Open Sans"/>
            <w:color w:val="595959" w:themeColor="text1" w:themeTint="A6"/>
            <w:sz w:val="20"/>
            <w:szCs w:val="20"/>
          </w:rPr>
          <w:t>Research Guide for BabySafe R</w:t>
        </w:r>
        <w:r w:rsidR="009B675A">
          <w:rPr>
            <w:rFonts w:ascii="Open Sans" w:hAnsi="Open Sans"/>
            <w:color w:val="595959" w:themeColor="text1" w:themeTint="A6"/>
            <w:sz w:val="20"/>
            <w:szCs w:val="20"/>
          </w:rPr>
          <w:t>x</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7B0F6" w14:textId="77777777" w:rsidR="005965AD" w:rsidRDefault="005965AD" w:rsidP="00766639">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97CA7" w14:textId="77777777" w:rsidR="006D6EFC" w:rsidRDefault="006D6EFC" w:rsidP="00B36277">
      <w:r>
        <w:separator/>
      </w:r>
    </w:p>
  </w:footnote>
  <w:footnote w:type="continuationSeparator" w:id="0">
    <w:p w14:paraId="649424D5" w14:textId="77777777" w:rsidR="006D6EFC" w:rsidRDefault="006D6EFC" w:rsidP="00B36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5A0"/>
    <w:multiLevelType w:val="hybridMultilevel"/>
    <w:tmpl w:val="011CF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4A46"/>
    <w:multiLevelType w:val="hybridMultilevel"/>
    <w:tmpl w:val="3F54DBF6"/>
    <w:lvl w:ilvl="0" w:tplc="2B80139A">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7DD4"/>
    <w:multiLevelType w:val="hybridMultilevel"/>
    <w:tmpl w:val="4CC80FC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2925"/>
    <w:multiLevelType w:val="hybridMultilevel"/>
    <w:tmpl w:val="42B44C6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B97"/>
    <w:multiLevelType w:val="hybridMultilevel"/>
    <w:tmpl w:val="3E9AE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34FFD"/>
    <w:multiLevelType w:val="hybridMultilevel"/>
    <w:tmpl w:val="B500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D2A9B"/>
    <w:multiLevelType w:val="hybridMultilevel"/>
    <w:tmpl w:val="8908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57B2E"/>
    <w:multiLevelType w:val="hybridMultilevel"/>
    <w:tmpl w:val="FCD4FA26"/>
    <w:lvl w:ilvl="0" w:tplc="6E40FFFC">
      <w:start w:val="1"/>
      <w:numFmt w:val="decimal"/>
      <w:lvlText w:val="%1."/>
      <w:lvlJc w:val="left"/>
      <w:pPr>
        <w:ind w:left="1080" w:hanging="360"/>
      </w:pPr>
      <w:rPr>
        <w:rFonts w:hint="default"/>
        <w:b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42834"/>
    <w:multiLevelType w:val="hybridMultilevel"/>
    <w:tmpl w:val="2092F33C"/>
    <w:lvl w:ilvl="0" w:tplc="BA7E0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F2CD3"/>
    <w:multiLevelType w:val="hybridMultilevel"/>
    <w:tmpl w:val="A59E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46C68"/>
    <w:multiLevelType w:val="hybridMultilevel"/>
    <w:tmpl w:val="7F789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D2FCD"/>
    <w:multiLevelType w:val="hybridMultilevel"/>
    <w:tmpl w:val="CADCD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D4CE6"/>
    <w:multiLevelType w:val="hybridMultilevel"/>
    <w:tmpl w:val="8182F66C"/>
    <w:lvl w:ilvl="0" w:tplc="3D2087AA">
      <w:start w:val="1"/>
      <w:numFmt w:val="bullet"/>
      <w:pStyle w:val="Bullets"/>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810"/>
        </w:tabs>
        <w:ind w:left="81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87F45BB"/>
    <w:multiLevelType w:val="hybridMultilevel"/>
    <w:tmpl w:val="9730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27D74"/>
    <w:multiLevelType w:val="hybridMultilevel"/>
    <w:tmpl w:val="1D2EE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10C18"/>
    <w:multiLevelType w:val="hybridMultilevel"/>
    <w:tmpl w:val="4988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2688E"/>
    <w:multiLevelType w:val="hybridMultilevel"/>
    <w:tmpl w:val="C328688A"/>
    <w:lvl w:ilvl="0" w:tplc="0409000F">
      <w:start w:val="1"/>
      <w:numFmt w:val="decimal"/>
      <w:lvlText w:val="%1."/>
      <w:lvlJc w:val="left"/>
      <w:pPr>
        <w:ind w:left="720" w:hanging="360"/>
      </w:pPr>
      <w:rPr>
        <w:rFonts w:hint="default"/>
      </w:rPr>
    </w:lvl>
    <w:lvl w:ilvl="1" w:tplc="D5C2EE08">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45E08"/>
    <w:multiLevelType w:val="hybridMultilevel"/>
    <w:tmpl w:val="42D8E71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17091E"/>
    <w:multiLevelType w:val="hybridMultilevel"/>
    <w:tmpl w:val="CF06B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A170B"/>
    <w:multiLevelType w:val="hybridMultilevel"/>
    <w:tmpl w:val="30A0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06C61"/>
    <w:multiLevelType w:val="hybridMultilevel"/>
    <w:tmpl w:val="0ACC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26223"/>
    <w:multiLevelType w:val="hybridMultilevel"/>
    <w:tmpl w:val="6C8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B7F4E"/>
    <w:multiLevelType w:val="hybridMultilevel"/>
    <w:tmpl w:val="548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0385C1E"/>
    <w:multiLevelType w:val="hybridMultilevel"/>
    <w:tmpl w:val="1520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F3C03"/>
    <w:multiLevelType w:val="hybridMultilevel"/>
    <w:tmpl w:val="210E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97D9E"/>
    <w:multiLevelType w:val="hybridMultilevel"/>
    <w:tmpl w:val="E506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A1DB3"/>
    <w:multiLevelType w:val="hybridMultilevel"/>
    <w:tmpl w:val="DA74251E"/>
    <w:lvl w:ilvl="0" w:tplc="6D3C21E2">
      <w:start w:val="4"/>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2E5DD7"/>
    <w:multiLevelType w:val="hybridMultilevel"/>
    <w:tmpl w:val="73E48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BD19FC"/>
    <w:multiLevelType w:val="hybridMultilevel"/>
    <w:tmpl w:val="3ED0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0D2086"/>
    <w:multiLevelType w:val="hybridMultilevel"/>
    <w:tmpl w:val="E25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D72FCB"/>
    <w:multiLevelType w:val="hybridMultilevel"/>
    <w:tmpl w:val="14AC90DC"/>
    <w:lvl w:ilvl="0" w:tplc="E19218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40775C"/>
    <w:multiLevelType w:val="hybridMultilevel"/>
    <w:tmpl w:val="4DECA78E"/>
    <w:lvl w:ilvl="0" w:tplc="8E0A92FE">
      <w:start w:val="1"/>
      <w:numFmt w:val="decimal"/>
      <w:pStyle w:val="TOCHead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4718F"/>
    <w:multiLevelType w:val="hybridMultilevel"/>
    <w:tmpl w:val="7346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33631"/>
    <w:multiLevelType w:val="hybridMultilevel"/>
    <w:tmpl w:val="BD420A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EE4832"/>
    <w:multiLevelType w:val="hybridMultilevel"/>
    <w:tmpl w:val="AF0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06DA2"/>
    <w:multiLevelType w:val="hybridMultilevel"/>
    <w:tmpl w:val="70167D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6E74CA"/>
    <w:multiLevelType w:val="multilevel"/>
    <w:tmpl w:val="9CCEF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B62D65"/>
    <w:multiLevelType w:val="hybridMultilevel"/>
    <w:tmpl w:val="7E309290"/>
    <w:lvl w:ilvl="0" w:tplc="0486C9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3C7753"/>
    <w:multiLevelType w:val="hybridMultilevel"/>
    <w:tmpl w:val="0D66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71E4E"/>
    <w:multiLevelType w:val="hybridMultilevel"/>
    <w:tmpl w:val="A276287C"/>
    <w:lvl w:ilvl="0" w:tplc="35EC1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07550A"/>
    <w:multiLevelType w:val="hybridMultilevel"/>
    <w:tmpl w:val="52342C62"/>
    <w:lvl w:ilvl="0" w:tplc="28A23F3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D3075"/>
    <w:multiLevelType w:val="hybridMultilevel"/>
    <w:tmpl w:val="6246B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E2AB6"/>
    <w:multiLevelType w:val="hybridMultilevel"/>
    <w:tmpl w:val="73E44AE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9364C0"/>
    <w:multiLevelType w:val="hybridMultilevel"/>
    <w:tmpl w:val="C33EB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7576D2"/>
    <w:multiLevelType w:val="hybridMultilevel"/>
    <w:tmpl w:val="72049D9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FD44A33"/>
    <w:multiLevelType w:val="hybridMultilevel"/>
    <w:tmpl w:val="8C4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0"/>
  </w:num>
  <w:num w:numId="3">
    <w:abstractNumId w:val="39"/>
  </w:num>
  <w:num w:numId="4">
    <w:abstractNumId w:val="30"/>
  </w:num>
  <w:num w:numId="5">
    <w:abstractNumId w:val="19"/>
  </w:num>
  <w:num w:numId="6">
    <w:abstractNumId w:val="16"/>
  </w:num>
  <w:num w:numId="7">
    <w:abstractNumId w:val="24"/>
  </w:num>
  <w:num w:numId="8">
    <w:abstractNumId w:val="21"/>
  </w:num>
  <w:num w:numId="9">
    <w:abstractNumId w:val="40"/>
  </w:num>
  <w:num w:numId="10">
    <w:abstractNumId w:val="33"/>
  </w:num>
  <w:num w:numId="11">
    <w:abstractNumId w:val="37"/>
  </w:num>
  <w:num w:numId="12">
    <w:abstractNumId w:val="2"/>
  </w:num>
  <w:num w:numId="13">
    <w:abstractNumId w:val="7"/>
  </w:num>
  <w:num w:numId="14">
    <w:abstractNumId w:val="11"/>
  </w:num>
  <w:num w:numId="15">
    <w:abstractNumId w:val="22"/>
  </w:num>
  <w:num w:numId="16">
    <w:abstractNumId w:val="35"/>
  </w:num>
  <w:num w:numId="17">
    <w:abstractNumId w:val="3"/>
  </w:num>
  <w:num w:numId="18">
    <w:abstractNumId w:val="26"/>
  </w:num>
  <w:num w:numId="19">
    <w:abstractNumId w:val="6"/>
  </w:num>
  <w:num w:numId="20">
    <w:abstractNumId w:val="42"/>
  </w:num>
  <w:num w:numId="21">
    <w:abstractNumId w:val="8"/>
  </w:num>
  <w:num w:numId="22">
    <w:abstractNumId w:val="4"/>
  </w:num>
  <w:num w:numId="23">
    <w:abstractNumId w:val="0"/>
  </w:num>
  <w:num w:numId="24">
    <w:abstractNumId w:val="43"/>
  </w:num>
  <w:num w:numId="25">
    <w:abstractNumId w:val="5"/>
  </w:num>
  <w:num w:numId="26">
    <w:abstractNumId w:val="44"/>
  </w:num>
  <w:num w:numId="27">
    <w:abstractNumId w:val="31"/>
  </w:num>
  <w:num w:numId="28">
    <w:abstractNumId w:val="1"/>
  </w:num>
  <w:num w:numId="29">
    <w:abstractNumId w:val="18"/>
  </w:num>
  <w:num w:numId="30">
    <w:abstractNumId w:val="41"/>
  </w:num>
  <w:num w:numId="31">
    <w:abstractNumId w:val="13"/>
  </w:num>
  <w:num w:numId="32">
    <w:abstractNumId w:val="28"/>
  </w:num>
  <w:num w:numId="33">
    <w:abstractNumId w:val="40"/>
  </w:num>
  <w:num w:numId="34">
    <w:abstractNumId w:val="20"/>
  </w:num>
  <w:num w:numId="35">
    <w:abstractNumId w:val="34"/>
  </w:num>
  <w:num w:numId="36">
    <w:abstractNumId w:val="17"/>
  </w:num>
  <w:num w:numId="37">
    <w:abstractNumId w:val="27"/>
  </w:num>
  <w:num w:numId="38">
    <w:abstractNumId w:val="38"/>
  </w:num>
  <w:num w:numId="39">
    <w:abstractNumId w:val="32"/>
  </w:num>
  <w:num w:numId="40">
    <w:abstractNumId w:val="29"/>
  </w:num>
  <w:num w:numId="41">
    <w:abstractNumId w:val="36"/>
  </w:num>
  <w:num w:numId="42">
    <w:abstractNumId w:val="15"/>
  </w:num>
  <w:num w:numId="43">
    <w:abstractNumId w:val="12"/>
  </w:num>
  <w:num w:numId="44">
    <w:abstractNumId w:val="25"/>
  </w:num>
  <w:num w:numId="45">
    <w:abstractNumId w:val="14"/>
  </w:num>
  <w:num w:numId="46">
    <w:abstractNumId w:val="9"/>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0D"/>
    <w:rsid w:val="000247AE"/>
    <w:rsid w:val="00031C08"/>
    <w:rsid w:val="00040966"/>
    <w:rsid w:val="00041DFE"/>
    <w:rsid w:val="000657A4"/>
    <w:rsid w:val="00082912"/>
    <w:rsid w:val="000B4364"/>
    <w:rsid w:val="000C0C39"/>
    <w:rsid w:val="000D2C1C"/>
    <w:rsid w:val="000E2612"/>
    <w:rsid w:val="00117E6C"/>
    <w:rsid w:val="001404A5"/>
    <w:rsid w:val="00172DF1"/>
    <w:rsid w:val="00186854"/>
    <w:rsid w:val="001936CB"/>
    <w:rsid w:val="001A16F9"/>
    <w:rsid w:val="001A703B"/>
    <w:rsid w:val="001B1871"/>
    <w:rsid w:val="001D02C6"/>
    <w:rsid w:val="001F387E"/>
    <w:rsid w:val="002003A9"/>
    <w:rsid w:val="002173FA"/>
    <w:rsid w:val="00232F26"/>
    <w:rsid w:val="00270304"/>
    <w:rsid w:val="00282E86"/>
    <w:rsid w:val="00297076"/>
    <w:rsid w:val="002A263C"/>
    <w:rsid w:val="002B2C59"/>
    <w:rsid w:val="002C0229"/>
    <w:rsid w:val="002D3998"/>
    <w:rsid w:val="002D7AA5"/>
    <w:rsid w:val="00301431"/>
    <w:rsid w:val="00324BAF"/>
    <w:rsid w:val="00331F69"/>
    <w:rsid w:val="003446BC"/>
    <w:rsid w:val="003543A1"/>
    <w:rsid w:val="003B7675"/>
    <w:rsid w:val="003D04BA"/>
    <w:rsid w:val="003D2AEF"/>
    <w:rsid w:val="003D3197"/>
    <w:rsid w:val="003E0C6C"/>
    <w:rsid w:val="003F735C"/>
    <w:rsid w:val="00466238"/>
    <w:rsid w:val="00491ACB"/>
    <w:rsid w:val="004A067C"/>
    <w:rsid w:val="004C4686"/>
    <w:rsid w:val="004D4F17"/>
    <w:rsid w:val="004E2D0B"/>
    <w:rsid w:val="005051B4"/>
    <w:rsid w:val="005100DD"/>
    <w:rsid w:val="005143A2"/>
    <w:rsid w:val="00522EE8"/>
    <w:rsid w:val="0053775C"/>
    <w:rsid w:val="005617BB"/>
    <w:rsid w:val="00564ACF"/>
    <w:rsid w:val="00576A61"/>
    <w:rsid w:val="005965AD"/>
    <w:rsid w:val="005A3D6E"/>
    <w:rsid w:val="005D0A14"/>
    <w:rsid w:val="005D4F3B"/>
    <w:rsid w:val="005E11A4"/>
    <w:rsid w:val="005E5C50"/>
    <w:rsid w:val="006705F7"/>
    <w:rsid w:val="006763BE"/>
    <w:rsid w:val="006C1A91"/>
    <w:rsid w:val="006D6EFC"/>
    <w:rsid w:val="007356CE"/>
    <w:rsid w:val="007400F6"/>
    <w:rsid w:val="00744AED"/>
    <w:rsid w:val="00763E32"/>
    <w:rsid w:val="00766639"/>
    <w:rsid w:val="007734A1"/>
    <w:rsid w:val="007813F7"/>
    <w:rsid w:val="007C080F"/>
    <w:rsid w:val="007D26FD"/>
    <w:rsid w:val="00811C86"/>
    <w:rsid w:val="0082396D"/>
    <w:rsid w:val="00842869"/>
    <w:rsid w:val="00846537"/>
    <w:rsid w:val="008768EB"/>
    <w:rsid w:val="00891ED2"/>
    <w:rsid w:val="00913C25"/>
    <w:rsid w:val="00943554"/>
    <w:rsid w:val="0098534D"/>
    <w:rsid w:val="00991A7A"/>
    <w:rsid w:val="0099690F"/>
    <w:rsid w:val="009A6921"/>
    <w:rsid w:val="009B675A"/>
    <w:rsid w:val="009B731A"/>
    <w:rsid w:val="009B7E65"/>
    <w:rsid w:val="009C2B40"/>
    <w:rsid w:val="009E205C"/>
    <w:rsid w:val="009F247C"/>
    <w:rsid w:val="00A111D5"/>
    <w:rsid w:val="00A13FC0"/>
    <w:rsid w:val="00A160CE"/>
    <w:rsid w:val="00A354B7"/>
    <w:rsid w:val="00A415DC"/>
    <w:rsid w:val="00A46E36"/>
    <w:rsid w:val="00A63CAE"/>
    <w:rsid w:val="00A665FA"/>
    <w:rsid w:val="00A83524"/>
    <w:rsid w:val="00AD0C14"/>
    <w:rsid w:val="00B119E0"/>
    <w:rsid w:val="00B15B6F"/>
    <w:rsid w:val="00B22978"/>
    <w:rsid w:val="00B36277"/>
    <w:rsid w:val="00B3710E"/>
    <w:rsid w:val="00B37345"/>
    <w:rsid w:val="00B63998"/>
    <w:rsid w:val="00B71326"/>
    <w:rsid w:val="00B9204B"/>
    <w:rsid w:val="00B96D1C"/>
    <w:rsid w:val="00BA4940"/>
    <w:rsid w:val="00BB3BAF"/>
    <w:rsid w:val="00BB6529"/>
    <w:rsid w:val="00BC2F2A"/>
    <w:rsid w:val="00BD2C3E"/>
    <w:rsid w:val="00BF1B08"/>
    <w:rsid w:val="00BF2FEE"/>
    <w:rsid w:val="00C05A13"/>
    <w:rsid w:val="00C1529B"/>
    <w:rsid w:val="00C348B4"/>
    <w:rsid w:val="00C505F7"/>
    <w:rsid w:val="00C53286"/>
    <w:rsid w:val="00C61CF1"/>
    <w:rsid w:val="00C75E14"/>
    <w:rsid w:val="00C8111C"/>
    <w:rsid w:val="00CA276D"/>
    <w:rsid w:val="00CA3906"/>
    <w:rsid w:val="00CA3FE1"/>
    <w:rsid w:val="00CA4504"/>
    <w:rsid w:val="00CA7A98"/>
    <w:rsid w:val="00CD2111"/>
    <w:rsid w:val="00CD2643"/>
    <w:rsid w:val="00D01B6F"/>
    <w:rsid w:val="00D07E98"/>
    <w:rsid w:val="00D143C0"/>
    <w:rsid w:val="00D66C3E"/>
    <w:rsid w:val="00D67E24"/>
    <w:rsid w:val="00D759F8"/>
    <w:rsid w:val="00D92F34"/>
    <w:rsid w:val="00DA72BD"/>
    <w:rsid w:val="00DB108E"/>
    <w:rsid w:val="00DE23F8"/>
    <w:rsid w:val="00E10CF1"/>
    <w:rsid w:val="00E40D96"/>
    <w:rsid w:val="00E8103A"/>
    <w:rsid w:val="00E9600D"/>
    <w:rsid w:val="00EC3720"/>
    <w:rsid w:val="00ED0464"/>
    <w:rsid w:val="00ED3BA3"/>
    <w:rsid w:val="00EE3EE7"/>
    <w:rsid w:val="00F00548"/>
    <w:rsid w:val="00F26D25"/>
    <w:rsid w:val="00F35353"/>
    <w:rsid w:val="00F5411C"/>
    <w:rsid w:val="00F74BC6"/>
    <w:rsid w:val="00F84DE8"/>
    <w:rsid w:val="00F91206"/>
    <w:rsid w:val="00FB15F2"/>
    <w:rsid w:val="00FD2D5C"/>
    <w:rsid w:val="00FF2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87B04C"/>
  <w15:docId w15:val="{AB6DF282-A295-42C1-A498-82C5AC16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277"/>
    <w:pPr>
      <w:spacing w:line="320" w:lineRule="exact"/>
    </w:pPr>
    <w:rPr>
      <w:color w:val="404040" w:themeColor="text1" w:themeTint="BF"/>
    </w:rPr>
  </w:style>
  <w:style w:type="paragraph" w:styleId="Heading1">
    <w:name w:val="heading 1"/>
    <w:basedOn w:val="Normal"/>
    <w:next w:val="Normal"/>
    <w:link w:val="Heading1Char"/>
    <w:uiPriority w:val="9"/>
    <w:qFormat/>
    <w:rsid w:val="001936CB"/>
    <w:pPr>
      <w:keepNext/>
      <w:keepLines/>
      <w:spacing w:before="240" w:after="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Heading1"/>
    <w:next w:val="Normal"/>
    <w:link w:val="Heading2Char"/>
    <w:uiPriority w:val="9"/>
    <w:unhideWhenUsed/>
    <w:qFormat/>
    <w:rsid w:val="001936CB"/>
    <w:pPr>
      <w:spacing w:line="276" w:lineRule="auto"/>
      <w:outlineLvl w:val="1"/>
    </w:pPr>
    <w:rPr>
      <w:rFonts w:asciiTheme="minorHAnsi" w:hAnsiTheme="minorHAnsi"/>
      <w:color w:val="404040" w:themeColor="text1" w:themeTint="BF"/>
      <w:sz w:val="28"/>
      <w:szCs w:val="28"/>
    </w:rPr>
  </w:style>
  <w:style w:type="paragraph" w:styleId="Heading3">
    <w:name w:val="heading 3"/>
    <w:basedOn w:val="Heading2"/>
    <w:next w:val="Normal"/>
    <w:link w:val="Heading3Char"/>
    <w:uiPriority w:val="9"/>
    <w:unhideWhenUsed/>
    <w:qFormat/>
    <w:rsid w:val="001936CB"/>
    <w:pPr>
      <w:outlineLvl w:val="2"/>
    </w:pPr>
    <w:rPr>
      <w:i/>
      <w:sz w:val="24"/>
      <w:szCs w:val="24"/>
    </w:rPr>
  </w:style>
  <w:style w:type="paragraph" w:styleId="Heading4">
    <w:name w:val="heading 4"/>
    <w:basedOn w:val="Normal"/>
    <w:next w:val="Normal"/>
    <w:link w:val="Heading4Char"/>
    <w:uiPriority w:val="9"/>
    <w:unhideWhenUsed/>
    <w:rsid w:val="001936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CB"/>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1936CB"/>
    <w:pPr>
      <w:numPr>
        <w:numId w:val="9"/>
      </w:numPr>
      <w:spacing w:after="200" w:line="360" w:lineRule="exact"/>
      <w:contextualSpacing/>
    </w:pPr>
  </w:style>
  <w:style w:type="paragraph" w:customStyle="1" w:styleId="BLBodyCopy">
    <w:name w:val="BL Body Copy"/>
    <w:basedOn w:val="Normal"/>
    <w:rsid w:val="00BF1B08"/>
    <w:pPr>
      <w:keepLines/>
      <w:spacing w:before="80" w:after="40" w:line="280" w:lineRule="exact"/>
    </w:pPr>
    <w:rPr>
      <w:rFonts w:ascii="Helvetica" w:eastAsia="Times New Roman" w:hAnsi="Helvetica" w:cs="Times New Roman"/>
      <w:sz w:val="20"/>
      <w:szCs w:val="20"/>
    </w:rPr>
  </w:style>
  <w:style w:type="paragraph" w:styleId="NormalWeb">
    <w:name w:val="Normal (Web)"/>
    <w:basedOn w:val="Normal"/>
    <w:uiPriority w:val="99"/>
    <w:unhideWhenUsed/>
    <w:rsid w:val="005051B4"/>
    <w:pPr>
      <w:spacing w:before="80" w:after="120" w:line="240" w:lineRule="auto"/>
    </w:pPr>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CA7A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98"/>
    <w:rPr>
      <w:rFonts w:ascii="Segoe UI" w:hAnsi="Segoe UI" w:cs="Segoe UI"/>
      <w:sz w:val="18"/>
      <w:szCs w:val="18"/>
    </w:rPr>
  </w:style>
  <w:style w:type="paragraph" w:styleId="TOCHeading">
    <w:name w:val="TOC Heading"/>
    <w:aliases w:val="List Numbered"/>
    <w:basedOn w:val="ListParagraph"/>
    <w:next w:val="Normal"/>
    <w:uiPriority w:val="39"/>
    <w:unhideWhenUsed/>
    <w:qFormat/>
    <w:rsid w:val="00E10CF1"/>
    <w:pPr>
      <w:numPr>
        <w:numId w:val="27"/>
      </w:numPr>
    </w:pPr>
  </w:style>
  <w:style w:type="paragraph" w:styleId="TOC1">
    <w:name w:val="toc 1"/>
    <w:basedOn w:val="Normal"/>
    <w:next w:val="Normal"/>
    <w:autoRedefine/>
    <w:uiPriority w:val="39"/>
    <w:unhideWhenUsed/>
    <w:rsid w:val="00FF2E23"/>
    <w:pPr>
      <w:spacing w:before="120" w:after="0"/>
    </w:pPr>
    <w:rPr>
      <w:rFonts w:asciiTheme="majorHAnsi" w:hAnsiTheme="majorHAnsi"/>
      <w:b/>
      <w:color w:val="548DD4"/>
      <w:sz w:val="24"/>
      <w:szCs w:val="24"/>
    </w:rPr>
  </w:style>
  <w:style w:type="paragraph" w:styleId="Header">
    <w:name w:val="header"/>
    <w:basedOn w:val="Normal"/>
    <w:link w:val="HeaderChar"/>
    <w:uiPriority w:val="99"/>
    <w:unhideWhenUsed/>
    <w:rsid w:val="00D07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E98"/>
  </w:style>
  <w:style w:type="paragraph" w:styleId="Footer">
    <w:name w:val="footer"/>
    <w:basedOn w:val="Normal"/>
    <w:link w:val="FooterChar"/>
    <w:uiPriority w:val="99"/>
    <w:unhideWhenUsed/>
    <w:rsid w:val="00D07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E98"/>
  </w:style>
  <w:style w:type="table" w:styleId="TableGrid">
    <w:name w:val="Table Grid"/>
    <w:basedOn w:val="TableNormal"/>
    <w:uiPriority w:val="59"/>
    <w:rsid w:val="009B7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1206"/>
    <w:rPr>
      <w:sz w:val="16"/>
      <w:szCs w:val="16"/>
    </w:rPr>
  </w:style>
  <w:style w:type="paragraph" w:styleId="CommentText">
    <w:name w:val="annotation text"/>
    <w:basedOn w:val="Normal"/>
    <w:link w:val="CommentTextChar"/>
    <w:uiPriority w:val="99"/>
    <w:unhideWhenUsed/>
    <w:rsid w:val="00F91206"/>
    <w:pPr>
      <w:spacing w:line="240" w:lineRule="auto"/>
    </w:pPr>
    <w:rPr>
      <w:sz w:val="20"/>
      <w:szCs w:val="20"/>
    </w:rPr>
  </w:style>
  <w:style w:type="character" w:customStyle="1" w:styleId="CommentTextChar">
    <w:name w:val="Comment Text Char"/>
    <w:basedOn w:val="DefaultParagraphFont"/>
    <w:link w:val="CommentText"/>
    <w:uiPriority w:val="99"/>
    <w:rsid w:val="00F91206"/>
    <w:rPr>
      <w:sz w:val="20"/>
      <w:szCs w:val="20"/>
    </w:rPr>
  </w:style>
  <w:style w:type="paragraph" w:styleId="CommentSubject">
    <w:name w:val="annotation subject"/>
    <w:basedOn w:val="CommentText"/>
    <w:next w:val="CommentText"/>
    <w:link w:val="CommentSubjectChar"/>
    <w:uiPriority w:val="99"/>
    <w:semiHidden/>
    <w:unhideWhenUsed/>
    <w:rsid w:val="00F91206"/>
    <w:rPr>
      <w:b/>
      <w:bCs/>
    </w:rPr>
  </w:style>
  <w:style w:type="character" w:customStyle="1" w:styleId="CommentSubjectChar">
    <w:name w:val="Comment Subject Char"/>
    <w:basedOn w:val="CommentTextChar"/>
    <w:link w:val="CommentSubject"/>
    <w:uiPriority w:val="99"/>
    <w:semiHidden/>
    <w:rsid w:val="00F91206"/>
    <w:rPr>
      <w:b/>
      <w:bCs/>
      <w:sz w:val="20"/>
      <w:szCs w:val="20"/>
    </w:rPr>
  </w:style>
  <w:style w:type="character" w:customStyle="1" w:styleId="Heading2Char">
    <w:name w:val="Heading 2 Char"/>
    <w:basedOn w:val="DefaultParagraphFont"/>
    <w:link w:val="Heading2"/>
    <w:uiPriority w:val="9"/>
    <w:rsid w:val="001936CB"/>
    <w:rPr>
      <w:rFonts w:eastAsiaTheme="majorEastAsia" w:cstheme="majorBidi"/>
      <w:color w:val="404040" w:themeColor="text1" w:themeTint="BF"/>
      <w:sz w:val="28"/>
      <w:szCs w:val="28"/>
    </w:rPr>
  </w:style>
  <w:style w:type="character" w:customStyle="1" w:styleId="Heading3Char">
    <w:name w:val="Heading 3 Char"/>
    <w:basedOn w:val="DefaultParagraphFont"/>
    <w:link w:val="Heading3"/>
    <w:uiPriority w:val="9"/>
    <w:rsid w:val="001936CB"/>
    <w:rPr>
      <w:rFonts w:eastAsiaTheme="majorEastAsia" w:cstheme="majorBidi"/>
      <w:i/>
      <w:color w:val="404040" w:themeColor="text1" w:themeTint="BF"/>
      <w:sz w:val="24"/>
      <w:szCs w:val="24"/>
    </w:rPr>
  </w:style>
  <w:style w:type="character" w:styleId="BookTitle">
    <w:name w:val="Book Title"/>
    <w:uiPriority w:val="33"/>
    <w:rsid w:val="00CA3906"/>
    <w:rPr>
      <w:b/>
    </w:rPr>
  </w:style>
  <w:style w:type="character" w:customStyle="1" w:styleId="Heading4Char">
    <w:name w:val="Heading 4 Char"/>
    <w:basedOn w:val="DefaultParagraphFont"/>
    <w:link w:val="Heading4"/>
    <w:uiPriority w:val="9"/>
    <w:rsid w:val="001936CB"/>
    <w:rPr>
      <w:rFonts w:asciiTheme="majorHAnsi" w:eastAsiaTheme="majorEastAsia" w:hAnsiTheme="majorHAnsi" w:cstheme="majorBidi"/>
      <w:b/>
      <w:bCs/>
      <w:i/>
      <w:iCs/>
      <w:color w:val="5B9BD5" w:themeColor="accent1"/>
    </w:rPr>
  </w:style>
  <w:style w:type="paragraph" w:styleId="TOC2">
    <w:name w:val="toc 2"/>
    <w:basedOn w:val="Normal"/>
    <w:next w:val="Normal"/>
    <w:autoRedefine/>
    <w:uiPriority w:val="39"/>
    <w:unhideWhenUsed/>
    <w:rsid w:val="00CD2643"/>
    <w:pPr>
      <w:spacing w:after="0"/>
    </w:pPr>
  </w:style>
  <w:style w:type="paragraph" w:styleId="TOC3">
    <w:name w:val="toc 3"/>
    <w:basedOn w:val="Normal"/>
    <w:next w:val="Normal"/>
    <w:autoRedefine/>
    <w:uiPriority w:val="39"/>
    <w:unhideWhenUsed/>
    <w:rsid w:val="00CD2643"/>
    <w:pPr>
      <w:spacing w:after="0"/>
      <w:ind w:left="220"/>
    </w:pPr>
    <w:rPr>
      <w:i/>
    </w:rPr>
  </w:style>
  <w:style w:type="paragraph" w:styleId="TOC4">
    <w:name w:val="toc 4"/>
    <w:basedOn w:val="Normal"/>
    <w:next w:val="Normal"/>
    <w:autoRedefine/>
    <w:uiPriority w:val="39"/>
    <w:semiHidden/>
    <w:unhideWhenUsed/>
    <w:rsid w:val="00CD2643"/>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CD2643"/>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CD2643"/>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CD2643"/>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CD2643"/>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CD2643"/>
    <w:pPr>
      <w:pBdr>
        <w:between w:val="double" w:sz="6" w:space="0" w:color="auto"/>
      </w:pBdr>
      <w:spacing w:after="0"/>
      <w:ind w:left="1540"/>
    </w:pPr>
    <w:rPr>
      <w:sz w:val="20"/>
      <w:szCs w:val="20"/>
    </w:rPr>
  </w:style>
  <w:style w:type="character" w:styleId="Hyperlink">
    <w:name w:val="Hyperlink"/>
    <w:basedOn w:val="DefaultParagraphFont"/>
    <w:uiPriority w:val="99"/>
    <w:unhideWhenUsed/>
    <w:rsid w:val="005E11A4"/>
    <w:rPr>
      <w:color w:val="0563C1" w:themeColor="hyperlink"/>
      <w:u w:val="single"/>
    </w:rPr>
  </w:style>
  <w:style w:type="table" w:customStyle="1" w:styleId="GridTable4-Accent11">
    <w:name w:val="Grid Table 4 - Accent 11"/>
    <w:basedOn w:val="TableNormal"/>
    <w:uiPriority w:val="49"/>
    <w:rsid w:val="00A46E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Left05">
    <w:name w:val="Style Left:  0.5&quot;"/>
    <w:basedOn w:val="Normal"/>
    <w:rsid w:val="00040966"/>
    <w:pPr>
      <w:spacing w:before="120" w:after="120" w:line="240" w:lineRule="auto"/>
      <w:ind w:left="720"/>
    </w:pPr>
    <w:rPr>
      <w:rFonts w:ascii="Arial" w:eastAsia="Times New Roman" w:hAnsi="Arial" w:cs="Times New Roman"/>
      <w:color w:val="auto"/>
      <w:sz w:val="20"/>
      <w:szCs w:val="20"/>
    </w:rPr>
  </w:style>
  <w:style w:type="paragraph" w:customStyle="1" w:styleId="Bullets">
    <w:name w:val="Bullets"/>
    <w:basedOn w:val="Normal"/>
    <w:uiPriority w:val="99"/>
    <w:rsid w:val="003543A1"/>
    <w:pPr>
      <w:numPr>
        <w:numId w:val="43"/>
      </w:numPr>
      <w:spacing w:before="240" w:after="0" w:line="240" w:lineRule="auto"/>
    </w:pPr>
    <w:rPr>
      <w:rFonts w:ascii="Arial" w:eastAsia="Times New Roman" w:hAnsi="Arial" w:cs="Times New Roman"/>
      <w:color w:val="auto"/>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D9BFB-20DB-470B-BEB2-8458F3BC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Nolke</dc:creator>
  <cp:lastModifiedBy>Jenni Welschmeyer</cp:lastModifiedBy>
  <cp:revision>4</cp:revision>
  <cp:lastPrinted>2015-03-23T21:15:00Z</cp:lastPrinted>
  <dcterms:created xsi:type="dcterms:W3CDTF">2015-06-22T15:33:00Z</dcterms:created>
  <dcterms:modified xsi:type="dcterms:W3CDTF">2015-06-23T16:38:00Z</dcterms:modified>
</cp:coreProperties>
</file>